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AF46" w14:textId="77777777" w:rsidR="004B30D5" w:rsidRDefault="003555B1">
      <w:pPr>
        <w:pStyle w:val="1"/>
        <w:spacing w:before="0" w:after="0" w:line="360" w:lineRule="auto"/>
        <w:jc w:val="center"/>
        <w:rPr>
          <w:rFonts w:ascii="宋体" w:eastAsia="宋体" w:hAnsi="宋体" w:cs="宋体"/>
        </w:rPr>
      </w:pPr>
      <w:r>
        <w:rPr>
          <w:rFonts w:ascii="宋体" w:eastAsia="宋体" w:hAnsi="宋体" w:cs="宋体" w:hint="eastAsia"/>
        </w:rPr>
        <w:t>王者荣耀职业赛事联盟选手转会协议</w:t>
      </w:r>
    </w:p>
    <w:p w14:paraId="784D4414" w14:textId="77777777" w:rsidR="00900247" w:rsidRDefault="00900247" w:rsidP="00900247">
      <w:pPr>
        <w:widowControl/>
        <w:spacing w:line="360" w:lineRule="auto"/>
        <w:jc w:val="left"/>
        <w:rPr>
          <w:ins w:id="0" w:author="Liu Qi" w:date="2022-05-24T15:21:00Z"/>
          <w:color w:val="444444"/>
          <w:spacing w:val="12"/>
          <w:sz w:val="23"/>
          <w:szCs w:val="23"/>
        </w:rPr>
      </w:pPr>
      <w:ins w:id="1" w:author="Liu Qi" w:date="2022-05-24T15:21:00Z">
        <w:r>
          <w:rPr>
            <w:rFonts w:hint="eastAsia"/>
            <w:color w:val="444444"/>
            <w:spacing w:val="12"/>
            <w:sz w:val="23"/>
            <w:szCs w:val="23"/>
          </w:rPr>
          <w:t>甲</w:t>
        </w:r>
        <w:moveToRangeStart w:id="2" w:author="Liu Qi" w:date="2022-05-24T15:21:00Z" w:name="move104298081"/>
        <w:del w:id="3" w:author="Liu Qi" w:date="2022-05-24T15:21:00Z">
          <w:r w:rsidDel="00900247">
            <w:rPr>
              <w:rFonts w:hint="eastAsia"/>
              <w:color w:val="444444"/>
              <w:spacing w:val="12"/>
              <w:sz w:val="23"/>
              <w:szCs w:val="23"/>
            </w:rPr>
            <w:delText>乙</w:delText>
          </w:r>
        </w:del>
        <w:r>
          <w:rPr>
            <w:rFonts w:hint="eastAsia"/>
            <w:color w:val="444444"/>
            <w:spacing w:val="12"/>
            <w:sz w:val="23"/>
            <w:szCs w:val="23"/>
          </w:rPr>
          <w:t>方：</w:t>
        </w:r>
        <w:r>
          <w:rPr>
            <w:rFonts w:ascii="宋体" w:eastAsia="宋体" w:hAnsi="宋体" w:cs="宋体" w:hint="eastAsia"/>
            <w:color w:val="444444"/>
            <w:spacing w:val="12"/>
            <w:kern w:val="0"/>
            <w:sz w:val="23"/>
            <w:szCs w:val="23"/>
          </w:rPr>
          <w:t>上饶市天同文化传播有限公司</w:t>
        </w:r>
      </w:ins>
    </w:p>
    <w:p w14:paraId="4739AF7F" w14:textId="77777777" w:rsidR="00900247" w:rsidRDefault="00900247" w:rsidP="00900247">
      <w:pPr>
        <w:pStyle w:val="txt"/>
        <w:spacing w:before="0" w:beforeAutospacing="0" w:after="0" w:afterAutospacing="0" w:line="360" w:lineRule="auto"/>
        <w:rPr>
          <w:ins w:id="4" w:author="Liu Qi" w:date="2022-05-24T15:21:00Z"/>
          <w:color w:val="444444"/>
          <w:spacing w:val="12"/>
          <w:sz w:val="23"/>
          <w:szCs w:val="23"/>
        </w:rPr>
      </w:pPr>
      <w:ins w:id="5" w:author="Liu Qi" w:date="2022-05-24T15:21:00Z">
        <w:r>
          <w:rPr>
            <w:rFonts w:hint="eastAsia"/>
            <w:color w:val="444444"/>
            <w:spacing w:val="12"/>
            <w:sz w:val="23"/>
            <w:szCs w:val="23"/>
          </w:rPr>
          <w:t>指定联系人：李昊</w:t>
        </w:r>
      </w:ins>
    </w:p>
    <w:p w14:paraId="0B0E7B46" w14:textId="77777777" w:rsidR="00900247" w:rsidRDefault="00900247" w:rsidP="00900247">
      <w:pPr>
        <w:pStyle w:val="txt"/>
        <w:spacing w:before="0" w:beforeAutospacing="0" w:after="0" w:afterAutospacing="0" w:line="360" w:lineRule="auto"/>
        <w:rPr>
          <w:ins w:id="6" w:author="Liu Qi" w:date="2022-05-24T15:21:00Z"/>
          <w:color w:val="444444"/>
          <w:spacing w:val="12"/>
          <w:sz w:val="23"/>
          <w:szCs w:val="23"/>
        </w:rPr>
      </w:pPr>
      <w:ins w:id="7" w:author="Liu Qi" w:date="2022-05-24T15:21:00Z">
        <w:r>
          <w:rPr>
            <w:rFonts w:hint="eastAsia"/>
            <w:color w:val="444444"/>
            <w:spacing w:val="12"/>
            <w:sz w:val="23"/>
            <w:szCs w:val="23"/>
          </w:rPr>
          <w:t>联系地址：上海市闵行区申长路1588弄19号楼</w:t>
        </w:r>
      </w:ins>
    </w:p>
    <w:p w14:paraId="459BE1A1" w14:textId="77777777" w:rsidR="00900247" w:rsidRDefault="00900247" w:rsidP="00900247">
      <w:pPr>
        <w:pStyle w:val="txt"/>
        <w:spacing w:before="0" w:beforeAutospacing="0" w:after="0" w:afterAutospacing="0" w:line="360" w:lineRule="auto"/>
        <w:rPr>
          <w:ins w:id="8" w:author="Liu Qi" w:date="2022-05-24T15:21:00Z"/>
          <w:color w:val="444444"/>
          <w:spacing w:val="12"/>
          <w:sz w:val="23"/>
          <w:szCs w:val="23"/>
        </w:rPr>
      </w:pPr>
      <w:ins w:id="9" w:author="Liu Qi" w:date="2022-05-24T15:21:00Z">
        <w:r>
          <w:rPr>
            <w:rFonts w:hint="eastAsia"/>
            <w:color w:val="444444"/>
            <w:spacing w:val="12"/>
            <w:sz w:val="23"/>
            <w:szCs w:val="23"/>
          </w:rPr>
          <w:t>联系电话：17715868234</w:t>
        </w:r>
      </w:ins>
    </w:p>
    <w:p w14:paraId="082BB5FB" w14:textId="77777777" w:rsidR="00900247" w:rsidRDefault="00900247" w:rsidP="00900247">
      <w:pPr>
        <w:pStyle w:val="txt"/>
        <w:spacing w:before="0" w:beforeAutospacing="0" w:after="0" w:afterAutospacing="0" w:line="360" w:lineRule="auto"/>
        <w:rPr>
          <w:ins w:id="10" w:author="Liu Qi" w:date="2022-05-24T15:21:00Z"/>
          <w:color w:val="444444"/>
          <w:spacing w:val="12"/>
          <w:sz w:val="23"/>
          <w:szCs w:val="23"/>
        </w:rPr>
      </w:pPr>
      <w:ins w:id="11" w:author="Liu Qi" w:date="2022-05-24T15:21:00Z">
        <w:r>
          <w:rPr>
            <w:rFonts w:hint="eastAsia"/>
            <w:color w:val="444444"/>
            <w:spacing w:val="12"/>
            <w:sz w:val="23"/>
            <w:szCs w:val="23"/>
          </w:rPr>
          <w:t>电子邮箱：</w:t>
        </w:r>
      </w:ins>
    </w:p>
    <w:moveToRangeEnd w:id="2"/>
    <w:p w14:paraId="62C802F4" w14:textId="77777777" w:rsidR="00900247" w:rsidRDefault="00900247">
      <w:pPr>
        <w:pStyle w:val="txt"/>
        <w:spacing w:before="0" w:beforeAutospacing="0" w:after="0" w:afterAutospacing="0" w:line="360" w:lineRule="auto"/>
        <w:rPr>
          <w:ins w:id="12" w:author="Liu Qi" w:date="2022-05-24T15:21:00Z"/>
          <w:color w:val="444444"/>
          <w:spacing w:val="12"/>
          <w:sz w:val="23"/>
          <w:szCs w:val="23"/>
        </w:rPr>
      </w:pPr>
    </w:p>
    <w:p w14:paraId="618703AB" w14:textId="7D6EDCCA" w:rsidR="004B30D5" w:rsidRDefault="00900247">
      <w:pPr>
        <w:pStyle w:val="txt"/>
        <w:spacing w:before="0" w:beforeAutospacing="0" w:after="0" w:afterAutospacing="0" w:line="360" w:lineRule="auto"/>
        <w:rPr>
          <w:color w:val="444444"/>
          <w:spacing w:val="12"/>
          <w:sz w:val="23"/>
          <w:szCs w:val="23"/>
        </w:rPr>
      </w:pPr>
      <w:ins w:id="13" w:author="Liu Qi" w:date="2022-05-24T15:21:00Z">
        <w:r>
          <w:rPr>
            <w:rFonts w:hint="eastAsia"/>
            <w:color w:val="444444"/>
            <w:spacing w:val="12"/>
            <w:sz w:val="23"/>
            <w:szCs w:val="23"/>
          </w:rPr>
          <w:t>乙</w:t>
        </w:r>
      </w:ins>
      <w:del w:id="14" w:author="Liu Qi" w:date="2022-05-24T15:21:00Z">
        <w:r w:rsidR="003555B1" w:rsidDel="00900247">
          <w:rPr>
            <w:rFonts w:hint="eastAsia"/>
            <w:color w:val="444444"/>
            <w:spacing w:val="12"/>
            <w:sz w:val="23"/>
            <w:szCs w:val="23"/>
          </w:rPr>
          <w:delText>甲</w:delText>
        </w:r>
      </w:del>
      <w:r w:rsidR="003555B1">
        <w:rPr>
          <w:rFonts w:hint="eastAsia"/>
          <w:color w:val="444444"/>
          <w:spacing w:val="12"/>
          <w:sz w:val="23"/>
          <w:szCs w:val="23"/>
        </w:rPr>
        <w:t>方：</w:t>
      </w:r>
      <w:ins w:id="15" w:author="Liu Qi" w:date="2022-05-24T15:26:00Z">
        <w:r w:rsidDel="00900247">
          <w:rPr>
            <w:rFonts w:hint="eastAsia"/>
            <w:color w:val="444444"/>
            <w:spacing w:val="12"/>
            <w:sz w:val="23"/>
            <w:szCs w:val="23"/>
          </w:rPr>
          <w:t xml:space="preserve"> </w:t>
        </w:r>
      </w:ins>
      <w:del w:id="16" w:author="Liu Qi" w:date="2022-05-24T15:26:00Z">
        <w:r w:rsidR="003555B1" w:rsidDel="00900247">
          <w:rPr>
            <w:rFonts w:hint="eastAsia"/>
            <w:color w:val="444444"/>
            <w:spacing w:val="12"/>
            <w:sz w:val="23"/>
            <w:szCs w:val="23"/>
          </w:rPr>
          <w:delText>杭州露营车文化创意有限公司</w:delText>
        </w:r>
      </w:del>
    </w:p>
    <w:p w14:paraId="13A49F0D" w14:textId="034EADD4"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指定联系人：</w:t>
      </w:r>
      <w:ins w:id="17" w:author="Liu Qi" w:date="2022-05-24T15:26:00Z">
        <w:r w:rsidR="00900247" w:rsidDel="00900247">
          <w:rPr>
            <w:rFonts w:hint="eastAsia"/>
            <w:color w:val="444444"/>
            <w:spacing w:val="12"/>
            <w:sz w:val="23"/>
            <w:szCs w:val="23"/>
          </w:rPr>
          <w:t xml:space="preserve"> </w:t>
        </w:r>
      </w:ins>
      <w:del w:id="18" w:author="Liu Qi" w:date="2022-05-24T15:26:00Z">
        <w:r w:rsidDel="00900247">
          <w:rPr>
            <w:rFonts w:hint="eastAsia"/>
            <w:color w:val="444444"/>
            <w:spacing w:val="12"/>
            <w:sz w:val="23"/>
            <w:szCs w:val="23"/>
          </w:rPr>
          <w:delText>莫晋</w:delText>
        </w:r>
      </w:del>
    </w:p>
    <w:p w14:paraId="2D7666BA" w14:textId="602A7033"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联系地址：</w:t>
      </w:r>
      <w:ins w:id="19" w:author="Liu Qi" w:date="2022-05-24T15:26:00Z">
        <w:r w:rsidR="00900247" w:rsidDel="00900247">
          <w:rPr>
            <w:rFonts w:hint="eastAsia"/>
            <w:color w:val="444444"/>
            <w:spacing w:val="12"/>
            <w:sz w:val="23"/>
            <w:szCs w:val="23"/>
          </w:rPr>
          <w:t xml:space="preserve"> </w:t>
        </w:r>
      </w:ins>
      <w:del w:id="20" w:author="Liu Qi" w:date="2022-05-24T15:26:00Z">
        <w:r w:rsidDel="00900247">
          <w:rPr>
            <w:rFonts w:hint="eastAsia"/>
            <w:color w:val="444444"/>
            <w:spacing w:val="12"/>
            <w:sz w:val="23"/>
            <w:szCs w:val="23"/>
          </w:rPr>
          <w:delText>杭州市下城区康宁街80号3幢E座404室</w:delText>
        </w:r>
      </w:del>
    </w:p>
    <w:p w14:paraId="324FBF78" w14:textId="77CDDE3A"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联系电话：</w:t>
      </w:r>
      <w:del w:id="21" w:author="Liu Qi" w:date="2022-05-24T15:26:00Z">
        <w:r w:rsidDel="00900247">
          <w:rPr>
            <w:rFonts w:hint="eastAsia"/>
            <w:color w:val="444444"/>
            <w:spacing w:val="12"/>
            <w:sz w:val="23"/>
            <w:szCs w:val="23"/>
          </w:rPr>
          <w:delText>13094802441</w:delText>
        </w:r>
      </w:del>
    </w:p>
    <w:p w14:paraId="38712687" w14:textId="40786B90"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电子邮箱：</w:t>
      </w:r>
      <w:del w:id="22" w:author="Liu Qi" w:date="2022-05-24T15:26:00Z">
        <w:r w:rsidDel="00900247">
          <w:rPr>
            <w:rFonts w:hint="eastAsia"/>
            <w:color w:val="444444"/>
            <w:spacing w:val="12"/>
            <w:sz w:val="23"/>
            <w:szCs w:val="23"/>
          </w:rPr>
          <w:delText>yuantianshun@lgdgaming.com</w:delText>
        </w:r>
      </w:del>
    </w:p>
    <w:p w14:paraId="67DFCAE7" w14:textId="77777777" w:rsidR="004B30D5" w:rsidRDefault="004B30D5">
      <w:pPr>
        <w:pStyle w:val="txt"/>
        <w:spacing w:before="0" w:beforeAutospacing="0" w:after="0" w:afterAutospacing="0" w:line="360" w:lineRule="auto"/>
        <w:rPr>
          <w:color w:val="444444"/>
          <w:spacing w:val="12"/>
          <w:sz w:val="23"/>
          <w:szCs w:val="23"/>
        </w:rPr>
      </w:pPr>
    </w:p>
    <w:p w14:paraId="0F77F329" w14:textId="5262AAE6" w:rsidR="004B30D5" w:rsidDel="00900247" w:rsidRDefault="003555B1">
      <w:pPr>
        <w:widowControl/>
        <w:spacing w:line="360" w:lineRule="auto"/>
        <w:jc w:val="left"/>
        <w:rPr>
          <w:del w:id="23" w:author="Liu Qi" w:date="2022-05-24T15:21:00Z"/>
          <w:color w:val="444444"/>
          <w:spacing w:val="12"/>
          <w:sz w:val="23"/>
          <w:szCs w:val="23"/>
        </w:rPr>
        <w:pPrChange w:id="24" w:author="Amanda" w:date="2022-01-14T12:33:00Z">
          <w:pPr>
            <w:pStyle w:val="txt"/>
            <w:spacing w:before="0" w:beforeAutospacing="0" w:after="0" w:afterAutospacing="0" w:line="360" w:lineRule="auto"/>
          </w:pPr>
        </w:pPrChange>
      </w:pPr>
      <w:del w:id="25" w:author="Liu Qi" w:date="2022-05-24T15:21:00Z">
        <w:r w:rsidDel="00900247">
          <w:rPr>
            <w:rFonts w:hint="eastAsia"/>
            <w:color w:val="444444"/>
            <w:spacing w:val="12"/>
            <w:sz w:val="23"/>
            <w:szCs w:val="23"/>
          </w:rPr>
          <w:delText>乙方：</w:delText>
        </w:r>
      </w:del>
      <w:ins w:id="26" w:author="Amanda" w:date="2022-01-14T12:33:00Z">
        <w:del w:id="27" w:author="Liu Qi" w:date="2022-05-24T15:21:00Z">
          <w:r w:rsidDel="00900247">
            <w:rPr>
              <w:rFonts w:ascii="宋体" w:eastAsia="宋体" w:hAnsi="宋体" w:cs="宋体" w:hint="eastAsia"/>
              <w:color w:val="444444"/>
              <w:spacing w:val="12"/>
              <w:kern w:val="0"/>
              <w:sz w:val="23"/>
              <w:szCs w:val="23"/>
            </w:rPr>
            <w:delText>上饶市天同文化传播有限公司</w:delText>
          </w:r>
        </w:del>
      </w:ins>
    </w:p>
    <w:p w14:paraId="07B82D50" w14:textId="1C89C579" w:rsidR="004B30D5" w:rsidDel="00900247" w:rsidRDefault="003555B1">
      <w:pPr>
        <w:pStyle w:val="txt"/>
        <w:spacing w:before="0" w:beforeAutospacing="0" w:after="0" w:afterAutospacing="0" w:line="360" w:lineRule="auto"/>
        <w:rPr>
          <w:del w:id="28" w:author="Liu Qi" w:date="2022-05-24T15:21:00Z"/>
          <w:color w:val="444444"/>
          <w:spacing w:val="12"/>
          <w:sz w:val="23"/>
          <w:szCs w:val="23"/>
        </w:rPr>
      </w:pPr>
      <w:del w:id="29" w:author="Liu Qi" w:date="2022-05-24T15:21:00Z">
        <w:r w:rsidDel="00900247">
          <w:rPr>
            <w:rFonts w:hint="eastAsia"/>
            <w:color w:val="444444"/>
            <w:spacing w:val="12"/>
            <w:sz w:val="23"/>
            <w:szCs w:val="23"/>
          </w:rPr>
          <w:delText>指定联系人：</w:delText>
        </w:r>
      </w:del>
      <w:ins w:id="30" w:author=".momo" w:date="2022-01-14T13:08:00Z">
        <w:del w:id="31" w:author="Liu Qi" w:date="2022-05-24T15:21:00Z">
          <w:r w:rsidDel="00900247">
            <w:rPr>
              <w:rFonts w:hint="eastAsia"/>
              <w:color w:val="444444"/>
              <w:spacing w:val="12"/>
              <w:sz w:val="23"/>
              <w:szCs w:val="23"/>
            </w:rPr>
            <w:delText>李昊</w:delText>
          </w:r>
        </w:del>
      </w:ins>
    </w:p>
    <w:p w14:paraId="3FAEF921" w14:textId="130E3C9B" w:rsidR="004B30D5" w:rsidDel="00900247" w:rsidRDefault="003555B1">
      <w:pPr>
        <w:pStyle w:val="txt"/>
        <w:spacing w:before="0" w:beforeAutospacing="0" w:after="0" w:afterAutospacing="0" w:line="360" w:lineRule="auto"/>
        <w:rPr>
          <w:del w:id="32" w:author="Liu Qi" w:date="2022-05-24T15:21:00Z"/>
          <w:color w:val="444444"/>
          <w:spacing w:val="12"/>
          <w:sz w:val="23"/>
          <w:szCs w:val="23"/>
        </w:rPr>
      </w:pPr>
      <w:del w:id="33" w:author="Liu Qi" w:date="2022-05-24T15:21:00Z">
        <w:r w:rsidDel="00900247">
          <w:rPr>
            <w:rFonts w:hint="eastAsia"/>
            <w:color w:val="444444"/>
            <w:spacing w:val="12"/>
            <w:sz w:val="23"/>
            <w:szCs w:val="23"/>
          </w:rPr>
          <w:delText>联系地址：</w:delText>
        </w:r>
      </w:del>
      <w:ins w:id="34" w:author=".momo" w:date="2022-01-14T13:09:00Z">
        <w:del w:id="35" w:author="Liu Qi" w:date="2022-05-24T15:21:00Z">
          <w:r w:rsidDel="00900247">
            <w:rPr>
              <w:rFonts w:hint="eastAsia"/>
              <w:color w:val="444444"/>
              <w:spacing w:val="12"/>
              <w:sz w:val="23"/>
              <w:szCs w:val="23"/>
            </w:rPr>
            <w:delText>上海市闵行区申长路1588弄19号楼</w:delText>
          </w:r>
        </w:del>
      </w:ins>
    </w:p>
    <w:p w14:paraId="36984121" w14:textId="093D2EEE" w:rsidR="004B30D5" w:rsidDel="00900247" w:rsidRDefault="003555B1">
      <w:pPr>
        <w:pStyle w:val="txt"/>
        <w:spacing w:before="0" w:beforeAutospacing="0" w:after="0" w:afterAutospacing="0" w:line="360" w:lineRule="auto"/>
        <w:rPr>
          <w:del w:id="36" w:author="Liu Qi" w:date="2022-05-24T15:21:00Z"/>
          <w:color w:val="444444"/>
          <w:spacing w:val="12"/>
          <w:sz w:val="23"/>
          <w:szCs w:val="23"/>
        </w:rPr>
      </w:pPr>
      <w:del w:id="37" w:author="Liu Qi" w:date="2022-05-24T15:21:00Z">
        <w:r w:rsidDel="00900247">
          <w:rPr>
            <w:rFonts w:hint="eastAsia"/>
            <w:color w:val="444444"/>
            <w:spacing w:val="12"/>
            <w:sz w:val="23"/>
            <w:szCs w:val="23"/>
          </w:rPr>
          <w:delText>联系电话：</w:delText>
        </w:r>
      </w:del>
      <w:ins w:id="38" w:author=".momo" w:date="2022-01-14T13:09:00Z">
        <w:del w:id="39" w:author="Liu Qi" w:date="2022-05-24T15:21:00Z">
          <w:r w:rsidDel="00900247">
            <w:rPr>
              <w:rFonts w:hint="eastAsia"/>
              <w:color w:val="444444"/>
              <w:spacing w:val="12"/>
              <w:sz w:val="23"/>
              <w:szCs w:val="23"/>
            </w:rPr>
            <w:delText>17715868234</w:delText>
          </w:r>
        </w:del>
      </w:ins>
    </w:p>
    <w:p w14:paraId="0A07562C" w14:textId="69CE95FE" w:rsidR="004B30D5" w:rsidDel="00900247" w:rsidRDefault="003555B1">
      <w:pPr>
        <w:pStyle w:val="txt"/>
        <w:spacing w:before="0" w:beforeAutospacing="0" w:after="0" w:afterAutospacing="0" w:line="360" w:lineRule="auto"/>
        <w:rPr>
          <w:del w:id="40" w:author="Liu Qi" w:date="2022-05-24T15:21:00Z"/>
          <w:color w:val="444444"/>
          <w:spacing w:val="12"/>
          <w:sz w:val="23"/>
          <w:szCs w:val="23"/>
        </w:rPr>
      </w:pPr>
      <w:del w:id="41" w:author="Liu Qi" w:date="2022-05-24T15:21:00Z">
        <w:r w:rsidDel="00900247">
          <w:rPr>
            <w:rFonts w:hint="eastAsia"/>
            <w:color w:val="444444"/>
            <w:spacing w:val="12"/>
            <w:sz w:val="23"/>
            <w:szCs w:val="23"/>
          </w:rPr>
          <w:delText>电子邮箱：</w:delText>
        </w:r>
      </w:del>
    </w:p>
    <w:p w14:paraId="56819EE3" w14:textId="77777777" w:rsidR="004B30D5" w:rsidRDefault="004B30D5">
      <w:pPr>
        <w:pStyle w:val="txt"/>
        <w:spacing w:before="0" w:beforeAutospacing="0" w:after="0" w:afterAutospacing="0" w:line="360" w:lineRule="auto"/>
        <w:rPr>
          <w:color w:val="444444"/>
          <w:spacing w:val="12"/>
          <w:sz w:val="23"/>
          <w:szCs w:val="23"/>
        </w:rPr>
      </w:pPr>
    </w:p>
    <w:p w14:paraId="5086FDBA" w14:textId="77777777" w:rsidR="00900247" w:rsidRDefault="00900247" w:rsidP="00900247">
      <w:pPr>
        <w:pStyle w:val="txt"/>
        <w:spacing w:before="0" w:beforeAutospacing="0" w:after="0" w:afterAutospacing="0" w:line="360" w:lineRule="auto"/>
        <w:rPr>
          <w:ins w:id="42" w:author="Liu Qi" w:date="2022-05-24T15:21:00Z"/>
          <w:color w:val="444444"/>
          <w:spacing w:val="12"/>
          <w:sz w:val="23"/>
          <w:szCs w:val="23"/>
        </w:rPr>
      </w:pPr>
      <w:ins w:id="43" w:author="Liu Qi" w:date="2022-05-24T15:21:00Z">
        <w:r>
          <w:rPr>
            <w:color w:val="444444"/>
            <w:spacing w:val="12"/>
            <w:sz w:val="23"/>
            <w:szCs w:val="23"/>
          </w:rPr>
          <w:t>丙方：</w:t>
        </w:r>
        <w:r>
          <w:rPr>
            <w:rFonts w:hint="eastAsia"/>
            <w:color w:val="444444"/>
            <w:spacing w:val="12"/>
            <w:sz w:val="23"/>
            <w:szCs w:val="23"/>
          </w:rPr>
          <w:t>韩楷</w:t>
        </w:r>
      </w:ins>
    </w:p>
    <w:p w14:paraId="65C0B224" w14:textId="77777777" w:rsidR="00900247" w:rsidRDefault="00900247" w:rsidP="00900247">
      <w:pPr>
        <w:pStyle w:val="txt"/>
        <w:spacing w:before="0" w:beforeAutospacing="0" w:after="0" w:afterAutospacing="0" w:line="360" w:lineRule="auto"/>
        <w:rPr>
          <w:ins w:id="44" w:author="Liu Qi" w:date="2022-05-24T15:21:00Z"/>
          <w:color w:val="444444"/>
          <w:spacing w:val="12"/>
          <w:sz w:val="23"/>
          <w:szCs w:val="23"/>
        </w:rPr>
      </w:pPr>
      <w:ins w:id="45" w:author="Liu Qi" w:date="2022-05-24T15:21:00Z">
        <w:r>
          <w:rPr>
            <w:rFonts w:hint="eastAsia"/>
            <w:color w:val="444444"/>
            <w:spacing w:val="12"/>
            <w:sz w:val="23"/>
            <w:szCs w:val="23"/>
          </w:rPr>
          <w:t>身份证号码：4</w:t>
        </w:r>
        <w:r>
          <w:rPr>
            <w:color w:val="444444"/>
            <w:spacing w:val="12"/>
            <w:sz w:val="23"/>
            <w:szCs w:val="23"/>
          </w:rPr>
          <w:t>21182200504093710</w:t>
        </w:r>
      </w:ins>
    </w:p>
    <w:p w14:paraId="2C7F0CA9" w14:textId="77777777" w:rsidR="00900247" w:rsidRDefault="00900247" w:rsidP="00900247">
      <w:pPr>
        <w:pStyle w:val="txt"/>
        <w:spacing w:before="0" w:beforeAutospacing="0" w:after="0" w:afterAutospacing="0" w:line="360" w:lineRule="auto"/>
        <w:rPr>
          <w:ins w:id="46" w:author="Liu Qi" w:date="2022-05-24T15:21:00Z"/>
          <w:color w:val="444444"/>
          <w:spacing w:val="12"/>
          <w:sz w:val="23"/>
          <w:szCs w:val="23"/>
        </w:rPr>
      </w:pPr>
      <w:ins w:id="47" w:author="Liu Qi" w:date="2022-05-24T15:21:00Z">
        <w:r>
          <w:rPr>
            <w:color w:val="444444"/>
            <w:spacing w:val="12"/>
            <w:sz w:val="23"/>
            <w:szCs w:val="23"/>
          </w:rPr>
          <w:t>联系地址：</w:t>
        </w:r>
        <w:r>
          <w:rPr>
            <w:rFonts w:hint="eastAsia"/>
            <w:color w:val="444444"/>
            <w:spacing w:val="12"/>
            <w:sz w:val="23"/>
            <w:szCs w:val="23"/>
          </w:rPr>
          <w:t>湖北省武穴市兴教路3号3栋1</w:t>
        </w:r>
        <w:r>
          <w:rPr>
            <w:color w:val="444444"/>
            <w:spacing w:val="12"/>
            <w:sz w:val="23"/>
            <w:szCs w:val="23"/>
          </w:rPr>
          <w:t>71</w:t>
        </w:r>
        <w:r>
          <w:rPr>
            <w:rFonts w:hint="eastAsia"/>
            <w:color w:val="444444"/>
            <w:spacing w:val="12"/>
            <w:sz w:val="23"/>
            <w:szCs w:val="23"/>
          </w:rPr>
          <w:t>室</w:t>
        </w:r>
      </w:ins>
    </w:p>
    <w:p w14:paraId="2115735B" w14:textId="77777777" w:rsidR="00900247" w:rsidRDefault="00900247" w:rsidP="00900247">
      <w:pPr>
        <w:pStyle w:val="txt"/>
        <w:spacing w:before="0" w:beforeAutospacing="0" w:after="0" w:afterAutospacing="0" w:line="360" w:lineRule="auto"/>
        <w:rPr>
          <w:ins w:id="48" w:author="Liu Qi" w:date="2022-05-24T15:21:00Z"/>
          <w:color w:val="444444"/>
          <w:spacing w:val="12"/>
          <w:sz w:val="23"/>
          <w:szCs w:val="23"/>
        </w:rPr>
      </w:pPr>
      <w:ins w:id="49" w:author="Liu Qi" w:date="2022-05-24T15:21:00Z">
        <w:r>
          <w:rPr>
            <w:color w:val="444444"/>
            <w:spacing w:val="12"/>
            <w:sz w:val="23"/>
            <w:szCs w:val="23"/>
          </w:rPr>
          <w:t>联系电话：</w:t>
        </w:r>
        <w:r w:rsidRPr="009871D5">
          <w:rPr>
            <w:color w:val="444444"/>
            <w:spacing w:val="12"/>
            <w:sz w:val="23"/>
            <w:szCs w:val="23"/>
          </w:rPr>
          <w:t>15377148991</w:t>
        </w:r>
      </w:ins>
    </w:p>
    <w:p w14:paraId="4EF73A3B" w14:textId="77777777" w:rsidR="00900247" w:rsidRDefault="00900247" w:rsidP="00900247">
      <w:pPr>
        <w:spacing w:line="360" w:lineRule="auto"/>
        <w:rPr>
          <w:ins w:id="50" w:author="Liu Qi" w:date="2022-05-24T15:21:00Z"/>
          <w:rFonts w:ascii="宋体" w:eastAsia="宋体" w:hAnsi="宋体" w:cs="宋体"/>
          <w:color w:val="444444"/>
          <w:spacing w:val="12"/>
          <w:kern w:val="0"/>
          <w:sz w:val="23"/>
          <w:szCs w:val="23"/>
        </w:rPr>
      </w:pPr>
      <w:ins w:id="51" w:author="Liu Qi" w:date="2022-05-24T15:21:00Z">
        <w:r w:rsidRPr="00DA4E31">
          <w:rPr>
            <w:rFonts w:ascii="宋体" w:eastAsia="宋体" w:hAnsi="宋体" w:cs="宋体"/>
            <w:color w:val="444444"/>
            <w:spacing w:val="12"/>
            <w:kern w:val="0"/>
            <w:sz w:val="23"/>
            <w:szCs w:val="23"/>
          </w:rPr>
          <w:t>艺名：</w:t>
        </w:r>
        <w:r w:rsidRPr="00DA4E31">
          <w:rPr>
            <w:rFonts w:ascii="宋体" w:eastAsia="宋体" w:hAnsi="宋体" w:cs="宋体" w:hint="eastAsia"/>
            <w:color w:val="444444"/>
            <w:spacing w:val="12"/>
            <w:kern w:val="0"/>
            <w:sz w:val="23"/>
            <w:szCs w:val="23"/>
            <w:u w:val="single"/>
          </w:rPr>
          <w:t>_</w:t>
        </w:r>
        <w:r>
          <w:rPr>
            <w:rFonts w:ascii="宋体" w:eastAsia="宋体" w:hAnsi="宋体" w:cs="宋体"/>
            <w:color w:val="444444"/>
            <w:spacing w:val="12"/>
            <w:kern w:val="0"/>
            <w:sz w:val="23"/>
            <w:szCs w:val="23"/>
            <w:u w:val="single"/>
          </w:rPr>
          <w:t>L</w:t>
        </w:r>
        <w:r>
          <w:rPr>
            <w:rFonts w:ascii="宋体" w:eastAsia="宋体" w:hAnsi="宋体" w:cs="宋体" w:hint="eastAsia"/>
            <w:color w:val="444444"/>
            <w:spacing w:val="12"/>
            <w:kern w:val="0"/>
            <w:sz w:val="23"/>
            <w:szCs w:val="23"/>
            <w:u w:val="single"/>
          </w:rPr>
          <w:t>ucky</w:t>
        </w:r>
        <w:r w:rsidRPr="00DA4E31">
          <w:rPr>
            <w:rFonts w:ascii="宋体" w:eastAsia="宋体" w:hAnsi="宋体" w:cs="宋体" w:hint="eastAsia"/>
            <w:color w:val="444444"/>
            <w:spacing w:val="12"/>
            <w:kern w:val="0"/>
            <w:sz w:val="23"/>
            <w:szCs w:val="23"/>
            <w:u w:val="single"/>
          </w:rPr>
          <w:t>__</w:t>
        </w:r>
        <w:r w:rsidRPr="00DA4E31">
          <w:rPr>
            <w:rFonts w:ascii="宋体" w:eastAsia="宋体" w:hAnsi="宋体" w:cs="宋体" w:hint="eastAsia"/>
            <w:color w:val="444444"/>
            <w:spacing w:val="12"/>
            <w:kern w:val="0"/>
            <w:sz w:val="23"/>
            <w:szCs w:val="23"/>
          </w:rPr>
          <w:tab/>
        </w:r>
        <w:r w:rsidRPr="00DA4E31">
          <w:rPr>
            <w:rFonts w:ascii="宋体" w:eastAsia="宋体" w:hAnsi="宋体" w:cs="宋体" w:hint="eastAsia"/>
            <w:color w:val="444444"/>
            <w:spacing w:val="12"/>
            <w:kern w:val="0"/>
            <w:sz w:val="23"/>
            <w:szCs w:val="23"/>
          </w:rPr>
          <w:tab/>
        </w:r>
      </w:ins>
    </w:p>
    <w:p w14:paraId="7D81D0E8" w14:textId="77777777" w:rsidR="00900247" w:rsidRPr="00DA4E31" w:rsidRDefault="00900247" w:rsidP="00900247">
      <w:pPr>
        <w:spacing w:line="360" w:lineRule="auto"/>
        <w:rPr>
          <w:ins w:id="52" w:author="Liu Qi" w:date="2022-05-24T15:21:00Z"/>
          <w:rFonts w:ascii="宋体" w:eastAsia="宋体" w:hAnsi="宋体" w:cs="宋体"/>
          <w:color w:val="444444"/>
          <w:spacing w:val="12"/>
          <w:kern w:val="0"/>
          <w:sz w:val="23"/>
          <w:szCs w:val="23"/>
        </w:rPr>
      </w:pPr>
      <w:ins w:id="53" w:author="Liu Qi" w:date="2022-05-24T15:21:00Z">
        <w:r w:rsidRPr="00DA4E31">
          <w:rPr>
            <w:rFonts w:ascii="宋体" w:eastAsia="宋体" w:hAnsi="宋体" w:cs="宋体" w:hint="eastAsia"/>
            <w:color w:val="444444"/>
            <w:spacing w:val="12"/>
            <w:kern w:val="0"/>
            <w:sz w:val="23"/>
            <w:szCs w:val="23"/>
          </w:rPr>
          <w:t>法定监护人：</w:t>
        </w:r>
        <w:r w:rsidRPr="00DA4E31">
          <w:rPr>
            <w:rFonts w:ascii="宋体" w:eastAsia="宋体" w:hAnsi="宋体" w:cs="宋体" w:hint="eastAsia"/>
            <w:color w:val="444444"/>
            <w:spacing w:val="12"/>
            <w:kern w:val="0"/>
            <w:sz w:val="23"/>
            <w:szCs w:val="23"/>
            <w:u w:val="single"/>
          </w:rPr>
          <w:t>___</w:t>
        </w:r>
        <w:r>
          <w:rPr>
            <w:rFonts w:ascii="宋体" w:eastAsia="宋体" w:hAnsi="宋体" w:cs="宋体" w:hint="eastAsia"/>
            <w:color w:val="444444"/>
            <w:spacing w:val="12"/>
            <w:kern w:val="0"/>
            <w:sz w:val="23"/>
            <w:szCs w:val="23"/>
            <w:u w:val="single"/>
          </w:rPr>
          <w:t>桂秋娥</w:t>
        </w:r>
        <w:r w:rsidRPr="00DA4E31">
          <w:rPr>
            <w:rFonts w:ascii="宋体" w:eastAsia="宋体" w:hAnsi="宋体" w:cs="宋体" w:hint="eastAsia"/>
            <w:color w:val="444444"/>
            <w:spacing w:val="12"/>
            <w:kern w:val="0"/>
            <w:sz w:val="23"/>
            <w:szCs w:val="23"/>
            <w:u w:val="single"/>
          </w:rPr>
          <w:t>__________________</w:t>
        </w:r>
      </w:ins>
    </w:p>
    <w:p w14:paraId="78384E90" w14:textId="43E0B91B" w:rsidR="00900247" w:rsidRDefault="00900247" w:rsidP="00900247">
      <w:pPr>
        <w:pStyle w:val="txt"/>
        <w:spacing w:before="0" w:beforeAutospacing="0" w:after="0" w:afterAutospacing="0" w:line="360" w:lineRule="auto"/>
        <w:rPr>
          <w:ins w:id="54" w:author="Liu Qi" w:date="2022-05-24T15:25:00Z"/>
          <w:color w:val="444444"/>
          <w:spacing w:val="12"/>
          <w:sz w:val="23"/>
          <w:szCs w:val="23"/>
          <w:u w:val="single"/>
        </w:rPr>
      </w:pPr>
      <w:ins w:id="55" w:author="Liu Qi" w:date="2022-05-24T15:21:00Z">
        <w:r w:rsidRPr="00DA4E31">
          <w:rPr>
            <w:rFonts w:hint="eastAsia"/>
            <w:color w:val="444444"/>
            <w:spacing w:val="12"/>
            <w:sz w:val="23"/>
            <w:szCs w:val="23"/>
          </w:rPr>
          <w:t>监护人身份</w:t>
        </w:r>
        <w:r>
          <w:rPr>
            <w:rFonts w:hint="eastAsia"/>
            <w:color w:val="444444"/>
            <w:spacing w:val="12"/>
            <w:sz w:val="23"/>
            <w:szCs w:val="23"/>
          </w:rPr>
          <w:t>证号</w:t>
        </w:r>
        <w:r w:rsidRPr="00DA4E31">
          <w:rPr>
            <w:rFonts w:hint="eastAsia"/>
            <w:color w:val="444444"/>
            <w:spacing w:val="12"/>
            <w:sz w:val="23"/>
            <w:szCs w:val="23"/>
          </w:rPr>
          <w:t>：</w:t>
        </w:r>
        <w:r w:rsidRPr="00DA4E31">
          <w:rPr>
            <w:rFonts w:hint="eastAsia"/>
            <w:color w:val="444444"/>
            <w:spacing w:val="12"/>
            <w:sz w:val="23"/>
            <w:szCs w:val="23"/>
            <w:u w:val="single"/>
          </w:rPr>
          <w:t xml:space="preserve">  </w:t>
        </w:r>
        <w:r>
          <w:rPr>
            <w:color w:val="444444"/>
            <w:spacing w:val="12"/>
            <w:sz w:val="23"/>
            <w:szCs w:val="23"/>
            <w:u w:val="single"/>
          </w:rPr>
          <w:t>421182197703063720</w:t>
        </w:r>
      </w:ins>
    </w:p>
    <w:p w14:paraId="1F2A1C99" w14:textId="77777777" w:rsidR="00900247" w:rsidRPr="00607CAB" w:rsidRDefault="00900247" w:rsidP="00900247">
      <w:pPr>
        <w:pStyle w:val="txt"/>
        <w:spacing w:before="0" w:beforeAutospacing="0" w:after="0" w:afterAutospacing="0" w:line="360" w:lineRule="auto"/>
        <w:rPr>
          <w:ins w:id="56" w:author="Liu Qi" w:date="2022-05-24T15:21:00Z"/>
          <w:color w:val="444444"/>
          <w:spacing w:val="12"/>
          <w:sz w:val="23"/>
          <w:szCs w:val="23"/>
        </w:rPr>
      </w:pPr>
    </w:p>
    <w:p w14:paraId="45B9608D" w14:textId="0A7CB5D3" w:rsidR="004B30D5" w:rsidDel="00900247" w:rsidRDefault="003555B1">
      <w:pPr>
        <w:pStyle w:val="txt"/>
        <w:spacing w:before="0" w:beforeAutospacing="0" w:after="0" w:afterAutospacing="0" w:line="360" w:lineRule="auto"/>
        <w:rPr>
          <w:del w:id="57" w:author="Liu Qi" w:date="2022-05-24T15:21:00Z"/>
          <w:color w:val="444444"/>
          <w:spacing w:val="12"/>
          <w:sz w:val="23"/>
          <w:szCs w:val="23"/>
        </w:rPr>
      </w:pPr>
      <w:del w:id="58" w:author="Liu Qi" w:date="2022-05-24T15:21:00Z">
        <w:r w:rsidDel="00900247">
          <w:rPr>
            <w:rFonts w:hint="eastAsia"/>
            <w:color w:val="444444"/>
            <w:spacing w:val="12"/>
            <w:sz w:val="23"/>
            <w:szCs w:val="23"/>
          </w:rPr>
          <w:delText>丙方：李英祎</w:delText>
        </w:r>
      </w:del>
    </w:p>
    <w:p w14:paraId="73B9E540" w14:textId="6929D40A" w:rsidR="004B30D5" w:rsidDel="00900247" w:rsidRDefault="003555B1">
      <w:pPr>
        <w:pStyle w:val="txt"/>
        <w:spacing w:before="0" w:beforeAutospacing="0" w:after="0" w:afterAutospacing="0" w:line="360" w:lineRule="auto"/>
        <w:rPr>
          <w:del w:id="59" w:author="Liu Qi" w:date="2022-05-24T15:21:00Z"/>
          <w:color w:val="444444"/>
          <w:spacing w:val="12"/>
          <w:sz w:val="23"/>
          <w:szCs w:val="23"/>
        </w:rPr>
      </w:pPr>
      <w:del w:id="60" w:author="Liu Qi" w:date="2022-05-24T15:21:00Z">
        <w:r w:rsidDel="00900247">
          <w:rPr>
            <w:rFonts w:hint="eastAsia"/>
            <w:color w:val="444444"/>
            <w:spacing w:val="12"/>
            <w:sz w:val="23"/>
            <w:szCs w:val="23"/>
          </w:rPr>
          <w:delText>身份证号码：</w:delText>
        </w:r>
        <w:r w:rsidDel="00900247">
          <w:rPr>
            <w:rFonts w:hint="eastAsia"/>
          </w:rPr>
          <w:delText>411302200303120433</w:delText>
        </w:r>
      </w:del>
    </w:p>
    <w:p w14:paraId="3D9CB4E6" w14:textId="30DD8691" w:rsidR="004B30D5" w:rsidDel="00900247" w:rsidRDefault="003555B1">
      <w:pPr>
        <w:pStyle w:val="txt"/>
        <w:spacing w:before="0" w:beforeAutospacing="0" w:after="0" w:afterAutospacing="0" w:line="360" w:lineRule="auto"/>
        <w:rPr>
          <w:del w:id="61" w:author="Liu Qi" w:date="2022-05-24T15:21:00Z"/>
          <w:color w:val="444444"/>
          <w:spacing w:val="12"/>
          <w:sz w:val="23"/>
          <w:szCs w:val="23"/>
        </w:rPr>
      </w:pPr>
      <w:del w:id="62" w:author="Liu Qi" w:date="2022-05-24T15:21:00Z">
        <w:r w:rsidDel="00900247">
          <w:rPr>
            <w:rFonts w:hint="eastAsia"/>
            <w:color w:val="444444"/>
            <w:spacing w:val="12"/>
            <w:sz w:val="23"/>
            <w:szCs w:val="23"/>
          </w:rPr>
          <w:delText>联系地址：</w:delText>
        </w:r>
        <w:r w:rsidDel="00900247">
          <w:rPr>
            <w:rFonts w:hint="eastAsia"/>
          </w:rPr>
          <w:delText>河南省南阳市卧龙区中州路254号</w:delText>
        </w:r>
      </w:del>
    </w:p>
    <w:p w14:paraId="3FD49DB7" w14:textId="1D684891" w:rsidR="004B30D5" w:rsidDel="00900247" w:rsidRDefault="003555B1">
      <w:pPr>
        <w:pStyle w:val="txt"/>
        <w:spacing w:before="0" w:beforeAutospacing="0" w:after="0" w:afterAutospacing="0" w:line="360" w:lineRule="auto"/>
        <w:rPr>
          <w:del w:id="63" w:author="Liu Qi" w:date="2022-05-24T15:21:00Z"/>
          <w:color w:val="444444"/>
          <w:spacing w:val="12"/>
          <w:sz w:val="23"/>
          <w:szCs w:val="23"/>
        </w:rPr>
      </w:pPr>
      <w:del w:id="64" w:author="Liu Qi" w:date="2022-05-24T15:21:00Z">
        <w:r w:rsidDel="00900247">
          <w:rPr>
            <w:rFonts w:hint="eastAsia"/>
            <w:color w:val="444444"/>
            <w:spacing w:val="12"/>
            <w:sz w:val="23"/>
            <w:szCs w:val="23"/>
          </w:rPr>
          <w:delText>联系电话：16627622760</w:delText>
        </w:r>
      </w:del>
    </w:p>
    <w:p w14:paraId="5AB35E3B" w14:textId="5D4E245D" w:rsidR="004B30D5" w:rsidDel="00900247" w:rsidRDefault="003555B1">
      <w:pPr>
        <w:pStyle w:val="txt"/>
        <w:spacing w:before="0" w:beforeAutospacing="0" w:after="0" w:afterAutospacing="0" w:line="360" w:lineRule="auto"/>
        <w:rPr>
          <w:del w:id="65" w:author="Liu Qi" w:date="2022-05-24T15:21:00Z"/>
          <w:color w:val="444444"/>
          <w:spacing w:val="12"/>
          <w:sz w:val="23"/>
          <w:szCs w:val="23"/>
        </w:rPr>
      </w:pPr>
      <w:del w:id="66" w:author="Liu Qi" w:date="2022-05-24T15:21:00Z">
        <w:r w:rsidDel="00900247">
          <w:rPr>
            <w:rFonts w:hint="eastAsia"/>
            <w:color w:val="444444"/>
            <w:spacing w:val="12"/>
            <w:sz w:val="23"/>
            <w:szCs w:val="23"/>
          </w:rPr>
          <w:delText>艺名：(如有)</w:delText>
        </w:r>
        <w:r w:rsidDel="00900247">
          <w:rPr>
            <w:rFonts w:hint="eastAsia"/>
            <w:color w:val="444444"/>
            <w:spacing w:val="12"/>
            <w:sz w:val="23"/>
            <w:szCs w:val="23"/>
          </w:rPr>
          <w:tab/>
        </w:r>
        <w:r w:rsidDel="00900247">
          <w:rPr>
            <w:rFonts w:hint="eastAsia"/>
            <w:color w:val="444444"/>
            <w:spacing w:val="12"/>
            <w:sz w:val="23"/>
            <w:szCs w:val="23"/>
          </w:rPr>
          <w:tab/>
        </w:r>
      </w:del>
    </w:p>
    <w:p w14:paraId="2E32D4BA" w14:textId="59BE66D8" w:rsidR="004B30D5" w:rsidDel="00900247" w:rsidRDefault="003555B1">
      <w:pPr>
        <w:spacing w:line="360" w:lineRule="auto"/>
        <w:rPr>
          <w:del w:id="67" w:author="Liu Qi" w:date="2022-05-24T15:21:00Z"/>
          <w:rFonts w:ascii="宋体" w:eastAsia="宋体" w:hAnsi="宋体" w:cs="宋体"/>
          <w:color w:val="444444"/>
          <w:spacing w:val="12"/>
          <w:kern w:val="0"/>
          <w:sz w:val="23"/>
          <w:szCs w:val="23"/>
        </w:rPr>
      </w:pPr>
      <w:del w:id="68" w:author="Liu Qi" w:date="2022-05-24T15:21:00Z">
        <w:r w:rsidDel="00900247">
          <w:rPr>
            <w:rFonts w:ascii="宋体" w:eastAsia="宋体" w:hAnsi="宋体" w:cs="宋体" w:hint="eastAsia"/>
            <w:color w:val="444444"/>
            <w:spacing w:val="12"/>
            <w:kern w:val="0"/>
            <w:sz w:val="23"/>
            <w:szCs w:val="23"/>
          </w:rPr>
          <w:delText>法定代理人/监护人：(如有)</w:delText>
        </w:r>
        <w:r w:rsidDel="00900247">
          <w:rPr>
            <w:rFonts w:ascii="宋体" w:eastAsia="宋体" w:hAnsi="宋体" w:cs="宋体" w:hint="eastAsia"/>
            <w:color w:val="444444"/>
            <w:spacing w:val="12"/>
            <w:kern w:val="0"/>
            <w:sz w:val="23"/>
            <w:szCs w:val="23"/>
          </w:rPr>
          <w:tab/>
        </w:r>
        <w:r w:rsidDel="00900247">
          <w:rPr>
            <w:rFonts w:ascii="宋体" w:eastAsia="宋体" w:hAnsi="宋体" w:cs="宋体" w:hint="eastAsia"/>
            <w:color w:val="444444"/>
            <w:spacing w:val="12"/>
            <w:kern w:val="0"/>
            <w:sz w:val="23"/>
            <w:szCs w:val="23"/>
          </w:rPr>
          <w:tab/>
        </w:r>
      </w:del>
    </w:p>
    <w:p w14:paraId="6F17AE7F" w14:textId="707B9819" w:rsidR="004B30D5" w:rsidDel="00900247" w:rsidRDefault="003555B1">
      <w:pPr>
        <w:pStyle w:val="txt"/>
        <w:spacing w:before="0" w:beforeAutospacing="0" w:after="0" w:afterAutospacing="0" w:line="360" w:lineRule="auto"/>
        <w:rPr>
          <w:del w:id="69" w:author="Liu Qi" w:date="2022-05-24T15:21:00Z"/>
          <w:color w:val="444444"/>
          <w:spacing w:val="12"/>
          <w:sz w:val="23"/>
          <w:szCs w:val="23"/>
        </w:rPr>
      </w:pPr>
      <w:del w:id="70" w:author="Liu Qi" w:date="2022-05-24T15:21:00Z">
        <w:r w:rsidDel="00900247">
          <w:rPr>
            <w:rFonts w:hint="eastAsia"/>
            <w:color w:val="444444"/>
            <w:spacing w:val="12"/>
            <w:sz w:val="23"/>
            <w:szCs w:val="23"/>
          </w:rPr>
          <w:delText>监护人身份：(如有)</w:delText>
        </w:r>
      </w:del>
    </w:p>
    <w:p w14:paraId="7A8E308D" w14:textId="4B8907A9"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鉴于甲方是王者荣耀职业赛事联盟的成员俱乐部（俱乐部名称【</w:t>
      </w:r>
      <w:ins w:id="71" w:author="Liu Qi" w:date="2022-05-24T15:21:00Z">
        <w:r w:rsidR="00900247">
          <w:rPr>
            <w:color w:val="444444"/>
            <w:spacing w:val="12"/>
            <w:sz w:val="23"/>
            <w:szCs w:val="23"/>
          </w:rPr>
          <w:t>RNG</w:t>
        </w:r>
      </w:ins>
      <w:del w:id="72" w:author="Liu Qi" w:date="2022-05-24T15:21:00Z">
        <w:r w:rsidDel="00900247">
          <w:rPr>
            <w:rFonts w:hint="eastAsia"/>
            <w:color w:val="444444"/>
            <w:spacing w:val="12"/>
            <w:sz w:val="23"/>
            <w:szCs w:val="23"/>
          </w:rPr>
          <w:delText>LGD</w:delText>
        </w:r>
      </w:del>
      <w:r>
        <w:rPr>
          <w:rFonts w:hint="eastAsia"/>
          <w:color w:val="444444"/>
          <w:spacing w:val="12"/>
          <w:sz w:val="23"/>
          <w:szCs w:val="23"/>
        </w:rPr>
        <w:t>】，或称“</w:t>
      </w:r>
      <w:r>
        <w:rPr>
          <w:rFonts w:hint="eastAsia"/>
          <w:b/>
          <w:color w:val="444444"/>
          <w:spacing w:val="12"/>
          <w:sz w:val="23"/>
          <w:szCs w:val="23"/>
        </w:rPr>
        <w:t>转出俱乐部</w:t>
      </w:r>
      <w:r>
        <w:rPr>
          <w:rFonts w:hint="eastAsia"/>
          <w:color w:val="444444"/>
          <w:spacing w:val="12"/>
          <w:sz w:val="23"/>
          <w:szCs w:val="23"/>
        </w:rPr>
        <w:t>”），有资格参加王者荣耀职业赛事；</w:t>
      </w:r>
    </w:p>
    <w:p w14:paraId="3BE97926" w14:textId="6F1BB50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鉴于乙方是王者荣耀职业赛事联盟的成员俱乐部（俱乐部名称为【</w:t>
      </w:r>
      <w:ins w:id="73" w:author="Liu Qi" w:date="2022-05-24T15:21:00Z">
        <w:r w:rsidR="00900247">
          <w:rPr>
            <w:color w:val="444444"/>
            <w:spacing w:val="12"/>
            <w:sz w:val="23"/>
            <w:szCs w:val="23"/>
          </w:rPr>
          <w:t>LGD</w:t>
        </w:r>
      </w:ins>
      <w:del w:id="74" w:author="Liu Qi" w:date="2022-05-24T15:21:00Z">
        <w:r w:rsidDel="00900247">
          <w:rPr>
            <w:rFonts w:hint="eastAsia"/>
            <w:color w:val="444444"/>
            <w:spacing w:val="12"/>
            <w:sz w:val="23"/>
            <w:szCs w:val="23"/>
          </w:rPr>
          <w:delText>RNG</w:delText>
        </w:r>
      </w:del>
      <w:r>
        <w:rPr>
          <w:rFonts w:hint="eastAsia"/>
          <w:color w:val="444444"/>
          <w:spacing w:val="12"/>
          <w:sz w:val="23"/>
          <w:szCs w:val="23"/>
        </w:rPr>
        <w:t>】，或称“</w:t>
      </w:r>
      <w:r>
        <w:rPr>
          <w:rFonts w:hint="eastAsia"/>
          <w:b/>
          <w:color w:val="444444"/>
          <w:spacing w:val="12"/>
          <w:sz w:val="23"/>
          <w:szCs w:val="23"/>
        </w:rPr>
        <w:t>转入俱乐部</w:t>
      </w:r>
      <w:r>
        <w:rPr>
          <w:rFonts w:hint="eastAsia"/>
          <w:color w:val="444444"/>
          <w:spacing w:val="12"/>
          <w:sz w:val="23"/>
          <w:szCs w:val="23"/>
        </w:rPr>
        <w:t>”），有资格参加王者荣耀职业赛事；</w:t>
      </w:r>
    </w:p>
    <w:p w14:paraId="06D97E40" w14:textId="77777777" w:rsidR="004B30D5" w:rsidRDefault="003555B1">
      <w:pPr>
        <w:spacing w:line="360" w:lineRule="auto"/>
        <w:ind w:firstLineChars="200" w:firstLine="508"/>
        <w:jc w:val="lef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鉴于丙方已与甲方签署了</w:t>
      </w:r>
      <w:r>
        <w:rPr>
          <w:rFonts w:ascii="宋体" w:eastAsia="宋体" w:hAnsi="宋体" w:cs="宋体" w:hint="eastAsia"/>
          <w:color w:val="444444"/>
          <w:spacing w:val="12"/>
          <w:sz w:val="23"/>
          <w:szCs w:val="23"/>
        </w:rPr>
        <w:t>《电子竞技服务合同》、</w:t>
      </w:r>
      <w:r>
        <w:rPr>
          <w:rFonts w:ascii="宋体" w:eastAsia="宋体" w:hAnsi="宋体" w:cs="宋体" w:hint="eastAsia"/>
          <w:color w:val="444444"/>
          <w:spacing w:val="12"/>
          <w:kern w:val="0"/>
          <w:sz w:val="23"/>
          <w:szCs w:val="23"/>
        </w:rPr>
        <w:t>《王者荣耀职业联赛俱乐部选手合作合同》、《王者荣耀职业赛事参赛协议》</w:t>
      </w:r>
      <w:r>
        <w:rPr>
          <w:rFonts w:ascii="宋体" w:eastAsia="宋体" w:hAnsi="宋体" w:cs="宋体" w:hint="eastAsia"/>
          <w:color w:val="444444"/>
          <w:spacing w:val="12"/>
          <w:sz w:val="23"/>
          <w:szCs w:val="23"/>
        </w:rPr>
        <w:t>，</w:t>
      </w:r>
      <w:r>
        <w:rPr>
          <w:rFonts w:ascii="宋体" w:eastAsia="宋体" w:hAnsi="宋体" w:cs="宋体" w:hint="eastAsia"/>
          <w:color w:val="444444"/>
          <w:spacing w:val="12"/>
          <w:kern w:val="0"/>
          <w:sz w:val="23"/>
          <w:szCs w:val="23"/>
        </w:rPr>
        <w:t>是隶属于甲方的王者荣耀职业赛事战队的注册选手</w:t>
      </w:r>
      <w:r>
        <w:rPr>
          <w:rFonts w:ascii="宋体" w:eastAsia="宋体" w:hAnsi="宋体" w:cs="宋体" w:hint="eastAsia"/>
          <w:color w:val="444444"/>
          <w:spacing w:val="12"/>
          <w:sz w:val="23"/>
          <w:szCs w:val="23"/>
        </w:rPr>
        <w:t>（或称“</w:t>
      </w:r>
      <w:r>
        <w:rPr>
          <w:rFonts w:ascii="宋体" w:eastAsia="宋体" w:hAnsi="宋体" w:cs="宋体" w:hint="eastAsia"/>
          <w:b/>
          <w:color w:val="444444"/>
          <w:spacing w:val="12"/>
          <w:sz w:val="23"/>
          <w:szCs w:val="23"/>
        </w:rPr>
        <w:t>转会选手</w:t>
      </w:r>
      <w:r>
        <w:rPr>
          <w:rFonts w:ascii="宋体" w:eastAsia="宋体" w:hAnsi="宋体" w:cs="宋体" w:hint="eastAsia"/>
          <w:color w:val="444444"/>
          <w:spacing w:val="12"/>
          <w:sz w:val="23"/>
          <w:szCs w:val="23"/>
        </w:rPr>
        <w:t>”）。</w:t>
      </w:r>
    </w:p>
    <w:p w14:paraId="60CD0FC0" w14:textId="77777777" w:rsidR="004B30D5" w:rsidRDefault="004B30D5">
      <w:pPr>
        <w:spacing w:line="360" w:lineRule="auto"/>
        <w:ind w:firstLineChars="200" w:firstLine="508"/>
        <w:jc w:val="left"/>
        <w:rPr>
          <w:rFonts w:ascii="宋体" w:eastAsia="宋体" w:hAnsi="宋体" w:cs="宋体"/>
          <w:color w:val="444444"/>
          <w:spacing w:val="12"/>
          <w:kern w:val="0"/>
          <w:sz w:val="23"/>
          <w:szCs w:val="23"/>
        </w:rPr>
      </w:pPr>
    </w:p>
    <w:p w14:paraId="35E222ED" w14:textId="3AF01F2F"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乙方有意邀请丙方加入乙方【</w:t>
      </w:r>
      <w:ins w:id="75" w:author="Liu Qi" w:date="2022-05-24T15:21:00Z">
        <w:r w:rsidR="00900247">
          <w:rPr>
            <w:color w:val="444444"/>
            <w:spacing w:val="12"/>
            <w:sz w:val="23"/>
            <w:szCs w:val="23"/>
          </w:rPr>
          <w:t>LGD</w:t>
        </w:r>
      </w:ins>
      <w:del w:id="76" w:author="Liu Qi" w:date="2022-05-24T15:21:00Z">
        <w:r w:rsidDel="00900247">
          <w:rPr>
            <w:rFonts w:hint="eastAsia"/>
            <w:color w:val="444444"/>
            <w:spacing w:val="12"/>
            <w:sz w:val="23"/>
            <w:szCs w:val="23"/>
          </w:rPr>
          <w:delText>RNG</w:delText>
        </w:r>
      </w:del>
      <w:r>
        <w:rPr>
          <w:rFonts w:hint="eastAsia"/>
          <w:color w:val="444444"/>
          <w:spacing w:val="12"/>
          <w:sz w:val="23"/>
          <w:szCs w:val="23"/>
        </w:rPr>
        <w:t>】俱乐部，代表乙方参加王者荣耀职业赛事。根据甲乙双方分别与王者荣耀职业赛事联盟官方签署的《王者荣耀职业赛事联盟协议》及其附件《俱乐部签约与转会规定》的约定，甲、乙双方在官方的指导下进行友好协商，并征得转会选手本人同意，根据《民法典》规定就转会事宜达成如下合同（以下称“本转会合同”）：</w:t>
      </w:r>
    </w:p>
    <w:p w14:paraId="3F62A056" w14:textId="77777777" w:rsidR="004B30D5" w:rsidRDefault="004B30D5">
      <w:pPr>
        <w:pStyle w:val="txt"/>
        <w:spacing w:before="0" w:beforeAutospacing="0" w:after="0" w:afterAutospacing="0" w:line="360" w:lineRule="auto"/>
        <w:ind w:firstLineChars="200" w:firstLine="508"/>
        <w:rPr>
          <w:color w:val="444444"/>
          <w:spacing w:val="12"/>
          <w:sz w:val="23"/>
          <w:szCs w:val="23"/>
        </w:rPr>
      </w:pPr>
    </w:p>
    <w:p w14:paraId="45ADCC99"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转会性质</w:t>
      </w:r>
    </w:p>
    <w:p w14:paraId="378EDCC1"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本转会合同约定的转会为有转会费的永久转会，包括转会选手注册权及全部</w:t>
      </w:r>
      <w:del w:id="77" w:author="Amanda" w:date="2022-01-14T09:55:00Z">
        <w:r>
          <w:rPr>
            <w:rFonts w:hint="eastAsia"/>
            <w:color w:val="444444"/>
            <w:spacing w:val="12"/>
            <w:sz w:val="23"/>
            <w:szCs w:val="23"/>
          </w:rPr>
          <w:delText>商业</w:delText>
        </w:r>
      </w:del>
      <w:ins w:id="78" w:author="Amanda" w:date="2022-01-14T09:55:00Z">
        <w:r>
          <w:rPr>
            <w:rFonts w:hint="eastAsia"/>
            <w:color w:val="444444"/>
            <w:spacing w:val="12"/>
            <w:sz w:val="23"/>
            <w:szCs w:val="23"/>
          </w:rPr>
          <w:t>甲方</w:t>
        </w:r>
      </w:ins>
      <w:r>
        <w:rPr>
          <w:rFonts w:hint="eastAsia"/>
          <w:color w:val="444444"/>
          <w:spacing w:val="12"/>
          <w:sz w:val="23"/>
          <w:szCs w:val="23"/>
        </w:rPr>
        <w:t>权益的转让。在转出俱乐部、转入俱乐部、转会选手三方达成转会意向并签署本转会合同后</w:t>
      </w:r>
      <w:ins w:id="79" w:author="Amanda" w:date="2022-01-14T11:52:00Z">
        <w:r>
          <w:rPr>
            <w:rFonts w:hint="eastAsia"/>
            <w:color w:val="444444"/>
            <w:spacing w:val="12"/>
            <w:sz w:val="23"/>
            <w:szCs w:val="23"/>
          </w:rPr>
          <w:t>的当日</w:t>
        </w:r>
      </w:ins>
      <w:ins w:id="80" w:author="Amanda" w:date="2022-01-14T09:56:00Z">
        <w:r>
          <w:rPr>
            <w:rFonts w:hint="eastAsia"/>
            <w:color w:val="444444"/>
            <w:spacing w:val="12"/>
            <w:sz w:val="23"/>
            <w:szCs w:val="23"/>
          </w:rPr>
          <w:t>内</w:t>
        </w:r>
      </w:ins>
      <w:r>
        <w:rPr>
          <w:rFonts w:hint="eastAsia"/>
          <w:color w:val="444444"/>
          <w:spacing w:val="12"/>
          <w:sz w:val="23"/>
          <w:szCs w:val="23"/>
        </w:rPr>
        <w:t>，</w:t>
      </w:r>
      <w:bookmarkStart w:id="81" w:name="OLE_LINK1"/>
      <w:r>
        <w:rPr>
          <w:rFonts w:hint="eastAsia"/>
          <w:color w:val="444444"/>
          <w:spacing w:val="12"/>
          <w:sz w:val="23"/>
          <w:szCs w:val="23"/>
        </w:rPr>
        <w:t>转会选手与转出俱乐部终止已生效的《电子竞技服务合同》、《王者荣耀职业联赛俱乐部选手合作合同》、《王者荣耀职业赛事参赛协议》</w:t>
      </w:r>
      <w:bookmarkEnd w:id="81"/>
      <w:r>
        <w:rPr>
          <w:rFonts w:hint="eastAsia"/>
          <w:color w:val="444444"/>
          <w:spacing w:val="12"/>
          <w:sz w:val="23"/>
          <w:szCs w:val="23"/>
        </w:rPr>
        <w:t>，再按照王者荣耀职业赛事联盟官方的规定，转会选手与转入俱乐部签署协议，转会选手方可代表转入俱乐部参加王者荣耀职业赛事。同时，转入俱乐部应当向转出俱乐部支付转会费用。</w:t>
      </w:r>
    </w:p>
    <w:p w14:paraId="7EB7A36A" w14:textId="77777777" w:rsidR="004B30D5" w:rsidRDefault="004B30D5">
      <w:pPr>
        <w:pStyle w:val="txt"/>
        <w:spacing w:before="0" w:beforeAutospacing="0" w:after="0" w:afterAutospacing="0" w:line="360" w:lineRule="auto"/>
        <w:ind w:firstLineChars="200" w:firstLine="508"/>
        <w:rPr>
          <w:color w:val="444444"/>
          <w:spacing w:val="12"/>
          <w:sz w:val="23"/>
          <w:szCs w:val="23"/>
        </w:rPr>
      </w:pPr>
    </w:p>
    <w:p w14:paraId="66050866"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转会流程与生效</w:t>
      </w:r>
    </w:p>
    <w:p w14:paraId="6A202AA9"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1、甲、乙、丙三方应当按照如下流程办理转会注册：</w:t>
      </w:r>
    </w:p>
    <w:p w14:paraId="6F118E07"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（1）在征得转会选手本人同意的前提下，三方就转会时间、转会费用等内容协商一致，签署本转会合同。</w:t>
      </w:r>
    </w:p>
    <w:p w14:paraId="0F828D52"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（2）</w:t>
      </w:r>
      <w:bookmarkStart w:id="82" w:name="OLE_LINK3"/>
      <w:r>
        <w:rPr>
          <w:rFonts w:hint="eastAsia"/>
          <w:color w:val="444444"/>
          <w:spacing w:val="12"/>
          <w:sz w:val="23"/>
          <w:szCs w:val="23"/>
        </w:rPr>
        <w:t>转出俱乐部与转会选手签署协议，终止《</w:t>
      </w:r>
      <w:bookmarkStart w:id="83" w:name="OLE_LINK2"/>
      <w:r>
        <w:rPr>
          <w:rFonts w:hint="eastAsia"/>
          <w:color w:val="444444"/>
          <w:spacing w:val="12"/>
          <w:sz w:val="23"/>
          <w:szCs w:val="23"/>
        </w:rPr>
        <w:t>电子竞技服务合同</w:t>
      </w:r>
      <w:bookmarkEnd w:id="83"/>
      <w:r>
        <w:rPr>
          <w:rFonts w:hint="eastAsia"/>
          <w:color w:val="444444"/>
          <w:spacing w:val="12"/>
          <w:sz w:val="23"/>
          <w:szCs w:val="23"/>
        </w:rPr>
        <w:t>》、《王者荣耀职业联赛俱乐部选手合作合同》、《王者荣耀职业赛事参赛协议》</w:t>
      </w:r>
      <w:bookmarkEnd w:id="82"/>
      <w:r>
        <w:rPr>
          <w:rFonts w:hint="eastAsia"/>
          <w:color w:val="444444"/>
          <w:spacing w:val="12"/>
          <w:sz w:val="23"/>
          <w:szCs w:val="23"/>
        </w:rPr>
        <w:t>。</w:t>
      </w:r>
    </w:p>
    <w:p w14:paraId="1E743020"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（3）转入俱乐部与转会选手</w:t>
      </w:r>
      <w:bookmarkStart w:id="84" w:name="OLE_LINK4"/>
      <w:r>
        <w:rPr>
          <w:rFonts w:hint="eastAsia"/>
          <w:color w:val="444444"/>
          <w:spacing w:val="12"/>
          <w:sz w:val="23"/>
          <w:szCs w:val="23"/>
        </w:rPr>
        <w:t>签署《</w:t>
      </w:r>
      <w:ins w:id="85" w:author="Amanda" w:date="2022-01-14T09:57:00Z">
        <w:r>
          <w:rPr>
            <w:rFonts w:hint="eastAsia"/>
            <w:color w:val="444444"/>
            <w:spacing w:val="12"/>
            <w:sz w:val="23"/>
            <w:szCs w:val="23"/>
          </w:rPr>
          <w:t>电子竞技服务合同</w:t>
        </w:r>
      </w:ins>
      <w:del w:id="86" w:author="Amanda" w:date="2022-01-14T09:57:00Z">
        <w:r>
          <w:rPr>
            <w:rFonts w:hint="eastAsia"/>
            <w:color w:val="444444"/>
            <w:spacing w:val="12"/>
            <w:sz w:val="23"/>
            <w:szCs w:val="23"/>
          </w:rPr>
          <w:delText>劳动合同</w:delText>
        </w:r>
      </w:del>
      <w:r>
        <w:rPr>
          <w:rFonts w:hint="eastAsia"/>
          <w:color w:val="444444"/>
          <w:spacing w:val="12"/>
          <w:sz w:val="23"/>
          <w:szCs w:val="23"/>
        </w:rPr>
        <w:t>》、《王者荣耀职业联赛参赛协议》以及《王者荣耀职业联赛俱乐部选手合作合同》</w:t>
      </w:r>
      <w:bookmarkEnd w:id="84"/>
      <w:r>
        <w:rPr>
          <w:rFonts w:hint="eastAsia"/>
          <w:color w:val="444444"/>
          <w:spacing w:val="12"/>
          <w:sz w:val="23"/>
          <w:szCs w:val="23"/>
        </w:rPr>
        <w:t>。</w:t>
      </w:r>
    </w:p>
    <w:p w14:paraId="6A66EAFA"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（4）转入俱乐部将</w:t>
      </w:r>
      <w:bookmarkStart w:id="87" w:name="OLE_LINK5"/>
      <w:r>
        <w:rPr>
          <w:rFonts w:hint="eastAsia"/>
          <w:color w:val="444444"/>
          <w:spacing w:val="12"/>
          <w:sz w:val="23"/>
          <w:szCs w:val="23"/>
        </w:rPr>
        <w:t>向王者荣耀职业赛事联盟官方递交有关材料后将转会选手注册为转入俱乐部参赛选手</w:t>
      </w:r>
      <w:bookmarkEnd w:id="87"/>
      <w:r>
        <w:rPr>
          <w:rFonts w:hint="eastAsia"/>
          <w:color w:val="444444"/>
          <w:spacing w:val="12"/>
          <w:sz w:val="23"/>
          <w:szCs w:val="23"/>
        </w:rPr>
        <w:t>。</w:t>
      </w:r>
    </w:p>
    <w:p w14:paraId="0951713C"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2、三方一致同意，若满足以下条件，转出俱乐部应将转会选手的注册权及全部商业权益永久转让给转入俱乐部：</w:t>
      </w:r>
    </w:p>
    <w:p w14:paraId="1471BA4E"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lastRenderedPageBreak/>
        <w:t xml:space="preserve">　　（1）转会选手符合《王者荣耀职业联赛俱乐部选手合作合同》相关约定，经王者荣耀职业赛事联盟许可后可成为拥有王者荣耀职业赛事参赛资格的选手，且官方未对转会行为提出异议；</w:t>
      </w:r>
    </w:p>
    <w:p w14:paraId="6A04FBF4"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t>（2）转入俱乐部按照本转会合同的约定支付转会费。</w:t>
      </w:r>
    </w:p>
    <w:p w14:paraId="5C42B3A1" w14:textId="77777777" w:rsidR="004B30D5" w:rsidRDefault="004B30D5">
      <w:pPr>
        <w:pStyle w:val="txt"/>
        <w:spacing w:before="0" w:beforeAutospacing="0" w:after="0" w:afterAutospacing="0" w:line="360" w:lineRule="auto"/>
        <w:ind w:firstLineChars="200" w:firstLine="508"/>
        <w:rPr>
          <w:color w:val="444444"/>
          <w:spacing w:val="12"/>
          <w:sz w:val="23"/>
          <w:szCs w:val="23"/>
        </w:rPr>
      </w:pPr>
    </w:p>
    <w:p w14:paraId="05F20839"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转会费用与支付</w:t>
      </w:r>
    </w:p>
    <w:p w14:paraId="3132394A" w14:textId="1AB1FF9F"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1、经甲乙丙三方确认，本次转会费总金额为</w:t>
      </w:r>
      <w:r>
        <w:rPr>
          <w:rFonts w:hint="eastAsia"/>
          <w:color w:val="444444"/>
          <w:spacing w:val="12"/>
          <w:sz w:val="23"/>
          <w:szCs w:val="23"/>
          <w:u w:val="single"/>
        </w:rPr>
        <w:t xml:space="preserve"> </w:t>
      </w:r>
      <w:del w:id="88" w:author="Liu Qi" w:date="2022-05-24T15:21:00Z">
        <w:r w:rsidDel="00900247">
          <w:rPr>
            <w:rFonts w:hint="eastAsia"/>
            <w:color w:val="444444"/>
            <w:spacing w:val="12"/>
            <w:sz w:val="23"/>
            <w:szCs w:val="23"/>
            <w:u w:val="single"/>
          </w:rPr>
          <w:delText xml:space="preserve">450000 </w:delText>
        </w:r>
      </w:del>
      <w:ins w:id="89" w:author="Liu Qi" w:date="2022-05-24T15:21:00Z">
        <w:r w:rsidR="00900247">
          <w:rPr>
            <w:color w:val="444444"/>
            <w:spacing w:val="12"/>
            <w:sz w:val="23"/>
            <w:szCs w:val="23"/>
            <w:u w:val="single"/>
          </w:rPr>
          <w:t>10</w:t>
        </w:r>
        <w:r w:rsidR="00900247">
          <w:rPr>
            <w:rFonts w:hint="eastAsia"/>
            <w:color w:val="444444"/>
            <w:spacing w:val="12"/>
            <w:sz w:val="23"/>
            <w:szCs w:val="23"/>
            <w:u w:val="single"/>
          </w:rPr>
          <w:t xml:space="preserve">0000 </w:t>
        </w:r>
      </w:ins>
      <w:r>
        <w:rPr>
          <w:rFonts w:hint="eastAsia"/>
          <w:color w:val="444444"/>
          <w:spacing w:val="12"/>
          <w:sz w:val="23"/>
          <w:szCs w:val="23"/>
          <w:u w:val="single"/>
        </w:rPr>
        <w:t>元</w:t>
      </w:r>
      <w:r>
        <w:rPr>
          <w:rFonts w:hint="eastAsia"/>
          <w:color w:val="444444"/>
          <w:spacing w:val="12"/>
          <w:sz w:val="23"/>
          <w:szCs w:val="23"/>
        </w:rPr>
        <w:t>人民币（含税，人民币【</w:t>
      </w:r>
      <w:del w:id="90" w:author="Liu Qi" w:date="2022-05-24T15:21:00Z">
        <w:r w:rsidDel="00900247">
          <w:rPr>
            <w:rFonts w:hint="eastAsia"/>
            <w:color w:val="444444"/>
            <w:spacing w:val="12"/>
            <w:sz w:val="23"/>
            <w:szCs w:val="23"/>
          </w:rPr>
          <w:delText>肆</w:delText>
        </w:r>
      </w:del>
      <w:r>
        <w:rPr>
          <w:rFonts w:hint="eastAsia"/>
          <w:color w:val="444444"/>
          <w:spacing w:val="12"/>
          <w:sz w:val="23"/>
          <w:szCs w:val="23"/>
        </w:rPr>
        <w:t>拾</w:t>
      </w:r>
      <w:del w:id="91" w:author="Liu Qi" w:date="2022-05-24T15:21:00Z">
        <w:r w:rsidDel="00900247">
          <w:rPr>
            <w:rFonts w:hint="eastAsia"/>
            <w:color w:val="444444"/>
            <w:spacing w:val="12"/>
            <w:sz w:val="23"/>
            <w:szCs w:val="23"/>
          </w:rPr>
          <w:delText>伍</w:delText>
        </w:r>
      </w:del>
      <w:r>
        <w:rPr>
          <w:rFonts w:hint="eastAsia"/>
          <w:color w:val="444444"/>
          <w:spacing w:val="12"/>
          <w:sz w:val="23"/>
          <w:szCs w:val="23"/>
        </w:rPr>
        <w:t>万】元整，以下简称“转会费”），乙方按本合同第三条之有关约定支付给甲方，除此之外乙方无需再向甲方和/或丙方支付任何费用。</w:t>
      </w:r>
    </w:p>
    <w:p w14:paraId="6ECCA9C4"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2、转入俱乐部向转出俱乐部分两次支付转会费：</w:t>
      </w:r>
    </w:p>
    <w:p w14:paraId="3C99B4E5" w14:textId="01464C7E" w:rsidR="004B30D5" w:rsidRDefault="003555B1">
      <w:pPr>
        <w:pStyle w:val="txt"/>
        <w:spacing w:before="0" w:beforeAutospacing="0" w:after="0" w:afterAutospacing="0" w:line="360" w:lineRule="auto"/>
        <w:rPr>
          <w:ins w:id="92" w:author="Liu Qi" w:date="2022-05-24T15:24:00Z"/>
          <w:color w:val="444444"/>
          <w:spacing w:val="12"/>
          <w:sz w:val="23"/>
          <w:szCs w:val="23"/>
        </w:rPr>
      </w:pPr>
      <w:r>
        <w:rPr>
          <w:rFonts w:hint="eastAsia"/>
          <w:color w:val="444444"/>
          <w:spacing w:val="12"/>
          <w:sz w:val="23"/>
          <w:szCs w:val="23"/>
        </w:rPr>
        <w:t>2.1、</w:t>
      </w:r>
      <w:del w:id="93" w:author="yuman" w:date="2022-01-14T13:51:00Z">
        <w:r>
          <w:rPr>
            <w:rFonts w:hint="eastAsia"/>
            <w:color w:val="444444"/>
            <w:spacing w:val="12"/>
            <w:sz w:val="23"/>
            <w:szCs w:val="23"/>
          </w:rPr>
          <w:delText>2022年</w:delText>
        </w:r>
        <w:r>
          <w:rPr>
            <w:rFonts w:ascii="Tahoma" w:eastAsia="Tahoma" w:hAnsi="Tahoma" w:cs="Tahoma"/>
            <w:color w:val="333333"/>
            <w:sz w:val="21"/>
            <w:szCs w:val="21"/>
            <w:shd w:val="clear" w:color="auto" w:fill="FFFFFF"/>
          </w:rPr>
          <w:delText>1月21日</w:delText>
        </w:r>
        <w:r>
          <w:rPr>
            <w:rFonts w:ascii="Tahoma" w:hAnsi="Tahoma" w:cs="Tahoma" w:hint="eastAsia"/>
            <w:color w:val="333333"/>
            <w:sz w:val="21"/>
            <w:szCs w:val="21"/>
            <w:shd w:val="clear" w:color="auto" w:fill="FFFFFF"/>
          </w:rPr>
          <w:delText>前</w:delText>
        </w:r>
      </w:del>
      <w:r>
        <w:rPr>
          <w:rFonts w:hint="eastAsia"/>
          <w:color w:val="444444"/>
          <w:spacing w:val="12"/>
          <w:sz w:val="23"/>
          <w:szCs w:val="23"/>
        </w:rPr>
        <w:t>乙方</w:t>
      </w:r>
      <w:ins w:id="94" w:author="Amanda" w:date="2022-01-14T12:34:00Z">
        <w:r>
          <w:rPr>
            <w:rFonts w:hint="eastAsia"/>
            <w:color w:val="444444"/>
            <w:spacing w:val="12"/>
            <w:sz w:val="23"/>
            <w:szCs w:val="23"/>
          </w:rPr>
          <w:t>收到合格有效的增值税专用发票后</w:t>
        </w:r>
      </w:ins>
      <w:ins w:id="95" w:author="yuman" w:date="2022-01-14T13:52:00Z">
        <w:r>
          <w:rPr>
            <w:rFonts w:hint="eastAsia"/>
            <w:color w:val="444444"/>
            <w:spacing w:val="12"/>
            <w:sz w:val="23"/>
            <w:szCs w:val="23"/>
          </w:rPr>
          <w:t>于</w:t>
        </w:r>
      </w:ins>
      <w:ins w:id="96" w:author="Liu Qi" w:date="2022-05-24T15:23:00Z">
        <w:r w:rsidR="00900247">
          <w:rPr>
            <w:rFonts w:hint="eastAsia"/>
            <w:color w:val="444444"/>
            <w:spacing w:val="12"/>
            <w:sz w:val="23"/>
            <w:szCs w:val="23"/>
          </w:rPr>
          <w:t>3</w:t>
        </w:r>
        <w:r w:rsidR="00900247">
          <w:rPr>
            <w:color w:val="444444"/>
            <w:spacing w:val="12"/>
            <w:sz w:val="23"/>
            <w:szCs w:val="23"/>
          </w:rPr>
          <w:t>0</w:t>
        </w:r>
        <w:r w:rsidR="00900247">
          <w:rPr>
            <w:rFonts w:hint="eastAsia"/>
            <w:color w:val="444444"/>
            <w:spacing w:val="12"/>
            <w:sz w:val="23"/>
            <w:szCs w:val="23"/>
          </w:rPr>
          <w:t>个工作</w:t>
        </w:r>
      </w:ins>
      <w:ins w:id="97" w:author="yuman" w:date="2022-01-14T13:52:00Z">
        <w:del w:id="98" w:author="Liu Qi" w:date="2022-05-24T15:23:00Z">
          <w:r w:rsidDel="00900247">
            <w:rPr>
              <w:rFonts w:hint="eastAsia"/>
              <w:color w:val="444444"/>
              <w:spacing w:val="12"/>
              <w:sz w:val="23"/>
              <w:szCs w:val="23"/>
            </w:rPr>
            <w:delText>2022年</w:delText>
          </w:r>
          <w:r w:rsidRPr="00900247" w:rsidDel="00900247">
            <w:rPr>
              <w:color w:val="444444"/>
              <w:spacing w:val="12"/>
              <w:sz w:val="23"/>
              <w:szCs w:val="23"/>
              <w:rPrChange w:id="99" w:author="Liu Qi" w:date="2022-05-24T15:23:00Z">
                <w:rPr>
                  <w:rFonts w:ascii="Tahoma" w:eastAsia="Tahoma" w:hAnsi="Tahoma" w:cs="Tahoma"/>
                  <w:color w:val="333333"/>
                  <w:sz w:val="21"/>
                  <w:szCs w:val="21"/>
                  <w:shd w:val="clear" w:color="auto" w:fill="FFFFFF"/>
                </w:rPr>
              </w:rPrChange>
            </w:rPr>
            <w:delText>1</w:delText>
          </w:r>
          <w:r w:rsidRPr="00900247" w:rsidDel="00900247">
            <w:rPr>
              <w:rFonts w:hint="eastAsia"/>
              <w:color w:val="444444"/>
              <w:spacing w:val="12"/>
              <w:sz w:val="23"/>
              <w:szCs w:val="23"/>
              <w:rPrChange w:id="100" w:author="Liu Qi" w:date="2022-05-24T15:23:00Z">
                <w:rPr>
                  <w:rFonts w:ascii="Tahoma" w:eastAsia="Tahoma" w:hAnsi="Tahoma" w:cs="Tahoma" w:hint="eastAsia"/>
                  <w:color w:val="333333"/>
                  <w:sz w:val="21"/>
                  <w:szCs w:val="21"/>
                  <w:shd w:val="clear" w:color="auto" w:fill="FFFFFF"/>
                </w:rPr>
              </w:rPrChange>
            </w:rPr>
            <w:delText>月</w:delText>
          </w:r>
          <w:r w:rsidRPr="00900247" w:rsidDel="00900247">
            <w:rPr>
              <w:color w:val="444444"/>
              <w:spacing w:val="12"/>
              <w:sz w:val="23"/>
              <w:szCs w:val="23"/>
              <w:rPrChange w:id="101" w:author="Liu Qi" w:date="2022-05-24T15:23:00Z">
                <w:rPr>
                  <w:rFonts w:ascii="Tahoma" w:eastAsia="Tahoma" w:hAnsi="Tahoma" w:cs="Tahoma"/>
                  <w:color w:val="333333"/>
                  <w:sz w:val="21"/>
                  <w:szCs w:val="21"/>
                  <w:shd w:val="clear" w:color="auto" w:fill="FFFFFF"/>
                </w:rPr>
              </w:rPrChange>
            </w:rPr>
            <w:delText>21</w:delText>
          </w:r>
        </w:del>
      </w:ins>
      <w:ins w:id="102" w:author="Liu Qi" w:date="2022-05-24T15:23:00Z">
        <w:r w:rsidR="00900247" w:rsidRPr="00900247">
          <w:rPr>
            <w:rFonts w:hint="eastAsia"/>
            <w:color w:val="444444"/>
            <w:spacing w:val="12"/>
            <w:sz w:val="23"/>
            <w:szCs w:val="23"/>
            <w:rPrChange w:id="103" w:author="Liu Qi" w:date="2022-05-24T15:23:00Z">
              <w:rPr>
                <w:rFonts w:ascii="Tahoma" w:hAnsi="Tahoma" w:cs="Tahoma" w:hint="eastAsia"/>
                <w:color w:val="333333"/>
                <w:sz w:val="21"/>
                <w:szCs w:val="21"/>
                <w:shd w:val="clear" w:color="auto" w:fill="FFFFFF"/>
              </w:rPr>
            </w:rPrChange>
          </w:rPr>
          <w:t>日内</w:t>
        </w:r>
      </w:ins>
      <w:ins w:id="104" w:author="yuman" w:date="2022-01-14T13:52:00Z">
        <w:del w:id="105" w:author="Liu Qi" w:date="2022-05-24T15:23:00Z">
          <w:r w:rsidDel="00900247">
            <w:rPr>
              <w:rFonts w:ascii="Tahoma" w:eastAsia="Tahoma" w:hAnsi="Tahoma" w:cs="Tahoma"/>
              <w:color w:val="333333"/>
              <w:sz w:val="21"/>
              <w:szCs w:val="21"/>
              <w:shd w:val="clear" w:color="auto" w:fill="FFFFFF"/>
            </w:rPr>
            <w:delText>日</w:delText>
          </w:r>
          <w:r w:rsidDel="00900247">
            <w:rPr>
              <w:rFonts w:ascii="Tahoma" w:hAnsi="Tahoma" w:cs="Tahoma" w:hint="eastAsia"/>
              <w:color w:val="333333"/>
              <w:sz w:val="21"/>
              <w:szCs w:val="21"/>
              <w:shd w:val="clear" w:color="auto" w:fill="FFFFFF"/>
            </w:rPr>
            <w:delText>前</w:delText>
          </w:r>
        </w:del>
      </w:ins>
      <w:ins w:id="106" w:author="Amanda" w:date="2022-01-14T09:59:00Z">
        <w:del w:id="107" w:author="yuman" w:date="2022-01-14T13:52:00Z">
          <w:r>
            <w:rPr>
              <w:rFonts w:hint="eastAsia"/>
              <w:color w:val="444444"/>
              <w:spacing w:val="12"/>
              <w:sz w:val="23"/>
              <w:szCs w:val="23"/>
            </w:rPr>
            <w:delText>，</w:delText>
          </w:r>
        </w:del>
      </w:ins>
      <w:r>
        <w:rPr>
          <w:rFonts w:hint="eastAsia"/>
          <w:color w:val="444444"/>
          <w:spacing w:val="12"/>
          <w:sz w:val="23"/>
          <w:szCs w:val="23"/>
        </w:rPr>
        <w:t>向甲方支付转会费</w:t>
      </w:r>
      <w:ins w:id="108" w:author="Liu Qi" w:date="2022-05-28T15:30:00Z">
        <w:r w:rsidR="00461FA7">
          <w:rPr>
            <w:color w:val="444444"/>
            <w:spacing w:val="12"/>
            <w:sz w:val="23"/>
            <w:szCs w:val="23"/>
          </w:rPr>
          <w:t>0</w:t>
        </w:r>
      </w:ins>
      <w:del w:id="109" w:author="Liu Qi" w:date="2022-05-24T15:23:00Z">
        <w:r w:rsidDel="00900247">
          <w:rPr>
            <w:rFonts w:hint="eastAsia"/>
            <w:color w:val="444444"/>
            <w:spacing w:val="12"/>
            <w:sz w:val="23"/>
            <w:szCs w:val="23"/>
          </w:rPr>
          <w:delText>2</w:delText>
        </w:r>
      </w:del>
      <w:del w:id="110" w:author="Liu Qi" w:date="2022-05-28T15:30:00Z">
        <w:r w:rsidDel="00461FA7">
          <w:rPr>
            <w:rFonts w:hint="eastAsia"/>
            <w:color w:val="444444"/>
            <w:spacing w:val="12"/>
            <w:sz w:val="23"/>
            <w:szCs w:val="23"/>
          </w:rPr>
          <w:delText>00000</w:delText>
        </w:r>
      </w:del>
      <w:r>
        <w:rPr>
          <w:rFonts w:hint="eastAsia"/>
          <w:color w:val="444444"/>
          <w:spacing w:val="12"/>
          <w:sz w:val="23"/>
          <w:szCs w:val="23"/>
        </w:rPr>
        <w:t>元人民币</w:t>
      </w:r>
      <w:del w:id="111" w:author="Liu Qi" w:date="2022-05-28T15:30:00Z">
        <w:r w:rsidDel="00461FA7">
          <w:rPr>
            <w:rFonts w:hint="eastAsia"/>
            <w:color w:val="444444"/>
            <w:spacing w:val="12"/>
            <w:sz w:val="23"/>
            <w:szCs w:val="23"/>
          </w:rPr>
          <w:delText>（大写：贰拾万元整）</w:delText>
        </w:r>
      </w:del>
      <w:r>
        <w:rPr>
          <w:rFonts w:hint="eastAsia"/>
          <w:color w:val="444444"/>
          <w:spacing w:val="12"/>
          <w:sz w:val="23"/>
          <w:szCs w:val="23"/>
        </w:rPr>
        <w:t>。甲方收到转会费后的</w:t>
      </w:r>
      <w:del w:id="112" w:author="Amanda" w:date="2022-01-14T10:58:00Z">
        <w:r>
          <w:rPr>
            <w:rFonts w:hint="eastAsia"/>
            <w:color w:val="444444"/>
            <w:spacing w:val="12"/>
            <w:sz w:val="23"/>
            <w:szCs w:val="23"/>
          </w:rPr>
          <w:delText>五个工作</w:delText>
        </w:r>
      </w:del>
      <w:ins w:id="113" w:author="Amanda" w:date="2022-01-14T10:58:00Z">
        <w:r>
          <w:rPr>
            <w:rFonts w:hint="eastAsia"/>
            <w:color w:val="444444"/>
            <w:spacing w:val="12"/>
            <w:sz w:val="23"/>
            <w:szCs w:val="23"/>
          </w:rPr>
          <w:t>当</w:t>
        </w:r>
      </w:ins>
      <w:r>
        <w:rPr>
          <w:rFonts w:hint="eastAsia"/>
          <w:color w:val="444444"/>
          <w:spacing w:val="12"/>
          <w:sz w:val="23"/>
          <w:szCs w:val="23"/>
        </w:rPr>
        <w:t>日内</w:t>
      </w:r>
      <w:ins w:id="114" w:author="Amanda" w:date="2022-01-14T09:59:00Z">
        <w:r>
          <w:rPr>
            <w:rFonts w:hint="eastAsia"/>
            <w:color w:val="444444"/>
            <w:spacing w:val="12"/>
            <w:sz w:val="23"/>
            <w:szCs w:val="23"/>
          </w:rPr>
          <w:t>，</w:t>
        </w:r>
      </w:ins>
      <w:ins w:id="115" w:author="Amanda" w:date="2022-01-14T11:35:00Z">
        <w:r>
          <w:rPr>
            <w:rFonts w:hint="eastAsia"/>
            <w:color w:val="444444"/>
            <w:spacing w:val="12"/>
            <w:sz w:val="23"/>
            <w:szCs w:val="23"/>
          </w:rPr>
          <w:t>与转会选手终止《电子竞技服务合同》、《王者荣耀职业联赛参赛协议》、《王者荣耀职业联赛俱乐部选手合作合同》。</w:t>
        </w:r>
      </w:ins>
      <w:del w:id="116" w:author="Amanda" w:date="2022-01-14T11:35:00Z">
        <w:r>
          <w:rPr>
            <w:rFonts w:hint="eastAsia"/>
            <w:color w:val="444444"/>
            <w:spacing w:val="12"/>
            <w:sz w:val="23"/>
            <w:szCs w:val="23"/>
          </w:rPr>
          <w:delText>与转会选手终止《电子竞技服务合同》、《王者荣耀职业联赛参赛协议》、《王者荣耀职业联赛俱乐部选手合作合同》。</w:delText>
        </w:r>
      </w:del>
      <w:ins w:id="117" w:author="Amanda" w:date="2022-01-14T09:59:00Z">
        <w:r>
          <w:rPr>
            <w:rFonts w:hint="eastAsia"/>
            <w:color w:val="444444"/>
            <w:spacing w:val="12"/>
            <w:sz w:val="23"/>
            <w:szCs w:val="23"/>
          </w:rPr>
          <w:t>甲方</w:t>
        </w:r>
      </w:ins>
      <w:ins w:id="118" w:author="Amanda" w:date="2022-01-14T10:59:00Z">
        <w:r>
          <w:rPr>
            <w:rFonts w:hint="eastAsia"/>
            <w:color w:val="444444"/>
            <w:spacing w:val="12"/>
            <w:sz w:val="23"/>
            <w:szCs w:val="23"/>
          </w:rPr>
          <w:t>收到转会费后的</w:t>
        </w:r>
      </w:ins>
      <w:ins w:id="119" w:author="Amanda" w:date="2022-01-14T12:50:00Z">
        <w:r>
          <w:rPr>
            <w:rFonts w:hint="eastAsia"/>
            <w:color w:val="444444"/>
            <w:spacing w:val="12"/>
            <w:sz w:val="23"/>
            <w:szCs w:val="23"/>
          </w:rPr>
          <w:t>当</w:t>
        </w:r>
      </w:ins>
      <w:ins w:id="120" w:author="Amanda" w:date="2022-01-14T10:59:00Z">
        <w:r>
          <w:rPr>
            <w:rFonts w:hint="eastAsia"/>
            <w:color w:val="444444"/>
            <w:spacing w:val="12"/>
            <w:sz w:val="23"/>
            <w:szCs w:val="23"/>
          </w:rPr>
          <w:t>日内</w:t>
        </w:r>
      </w:ins>
      <w:ins w:id="121" w:author="Amanda" w:date="2022-01-14T11:00:00Z">
        <w:r>
          <w:rPr>
            <w:rFonts w:hint="eastAsia"/>
            <w:color w:val="444444"/>
            <w:spacing w:val="12"/>
            <w:sz w:val="23"/>
            <w:szCs w:val="23"/>
          </w:rPr>
          <w:t>，</w:t>
        </w:r>
      </w:ins>
      <w:ins w:id="122" w:author="Amanda" w:date="2022-01-14T09:59:00Z">
        <w:r>
          <w:rPr>
            <w:rFonts w:hint="eastAsia"/>
            <w:color w:val="444444"/>
            <w:spacing w:val="12"/>
            <w:sz w:val="23"/>
            <w:szCs w:val="23"/>
          </w:rPr>
          <w:t>确保</w:t>
        </w:r>
      </w:ins>
      <w:ins w:id="123" w:author="Amanda" w:date="2022-01-14T10:00:00Z">
        <w:r>
          <w:rPr>
            <w:rFonts w:hint="eastAsia"/>
            <w:color w:val="444444"/>
            <w:spacing w:val="12"/>
            <w:sz w:val="23"/>
            <w:szCs w:val="23"/>
          </w:rPr>
          <w:t>丙方和</w:t>
        </w:r>
      </w:ins>
      <w:ins w:id="124" w:author="Amanda" w:date="2022-01-14T09:59:00Z">
        <w:r>
          <w:rPr>
            <w:rFonts w:hint="eastAsia"/>
            <w:color w:val="444444"/>
            <w:spacing w:val="12"/>
            <w:sz w:val="23"/>
            <w:szCs w:val="23"/>
          </w:rPr>
          <w:t>乙方</w:t>
        </w:r>
      </w:ins>
      <w:ins w:id="125" w:author="Amanda" w:date="2022-01-14T10:00:00Z">
        <w:r>
          <w:rPr>
            <w:rFonts w:hint="eastAsia"/>
            <w:color w:val="444444"/>
            <w:spacing w:val="12"/>
            <w:sz w:val="23"/>
            <w:szCs w:val="23"/>
          </w:rPr>
          <w:t>签署完毕《电子竞技服务合同》、《王者荣耀职业联赛参赛协议》以及《王者荣耀职业联赛俱乐部选手合作合同》等协议</w:t>
        </w:r>
      </w:ins>
      <w:ins w:id="126" w:author="Amanda" w:date="2022-01-14T12:51:00Z">
        <w:r>
          <w:rPr>
            <w:rFonts w:hint="eastAsia"/>
            <w:color w:val="444444"/>
            <w:spacing w:val="12"/>
            <w:sz w:val="23"/>
            <w:szCs w:val="23"/>
          </w:rPr>
          <w:t>及</w:t>
        </w:r>
      </w:ins>
      <w:ins w:id="127" w:author="Amanda" w:date="2022-01-14T10:00:00Z">
        <w:r>
          <w:rPr>
            <w:rFonts w:hint="eastAsia"/>
            <w:color w:val="444444"/>
            <w:spacing w:val="12"/>
            <w:sz w:val="23"/>
            <w:szCs w:val="23"/>
          </w:rPr>
          <w:t>乙方完成向王者荣耀职业赛事联盟官方递交有关材料后将转会选手注册为转入俱乐部参赛选手的官方</w:t>
        </w:r>
      </w:ins>
      <w:ins w:id="128" w:author="Amanda" w:date="2022-01-14T10:01:00Z">
        <w:r>
          <w:rPr>
            <w:rFonts w:hint="eastAsia"/>
            <w:color w:val="444444"/>
            <w:spacing w:val="12"/>
            <w:sz w:val="23"/>
            <w:szCs w:val="23"/>
          </w:rPr>
          <w:t>流程。</w:t>
        </w:r>
      </w:ins>
      <w:del w:id="129" w:author="Amanda" w:date="2022-01-14T10:01:00Z">
        <w:r>
          <w:rPr>
            <w:rFonts w:hint="eastAsia"/>
            <w:color w:val="444444"/>
            <w:spacing w:val="12"/>
            <w:sz w:val="23"/>
            <w:szCs w:val="23"/>
          </w:rPr>
          <w:delText>甲方与转会选手签署终止协议后应立即以书面方式通知乙方并随附上述终止协议复印件，由乙方在三个工作日内与转会选手签署《劳动合同》、《王者荣耀职业联赛参赛协议》以及《王者荣耀职业联赛俱乐部选手合作合同》</w:delText>
        </w:r>
      </w:del>
      <w:del w:id="130" w:author="Amanda" w:date="2022-01-14T11:36:00Z">
        <w:r>
          <w:rPr>
            <w:rFonts w:hint="eastAsia"/>
            <w:color w:val="444444"/>
            <w:spacing w:val="12"/>
            <w:sz w:val="23"/>
            <w:szCs w:val="23"/>
          </w:rPr>
          <w:delText>。</w:delText>
        </w:r>
      </w:del>
    </w:p>
    <w:p w14:paraId="780CEF4B" w14:textId="77777777" w:rsidR="00900247" w:rsidRDefault="00900247">
      <w:pPr>
        <w:pStyle w:val="txt"/>
        <w:spacing w:before="0" w:beforeAutospacing="0" w:after="0" w:afterAutospacing="0" w:line="360" w:lineRule="auto"/>
        <w:rPr>
          <w:color w:val="444444"/>
          <w:spacing w:val="12"/>
          <w:sz w:val="23"/>
          <w:szCs w:val="23"/>
        </w:rPr>
      </w:pPr>
    </w:p>
    <w:p w14:paraId="6FBD9639" w14:textId="209E1BC0" w:rsidR="004B30D5" w:rsidDel="00900247" w:rsidRDefault="003555B1">
      <w:pPr>
        <w:pStyle w:val="txt"/>
        <w:spacing w:before="0" w:beforeAutospacing="0" w:after="0" w:afterAutospacing="0" w:line="360" w:lineRule="auto"/>
        <w:rPr>
          <w:del w:id="131" w:author="Liu Qi" w:date="2022-05-24T15:23:00Z"/>
          <w:color w:val="444444"/>
          <w:spacing w:val="12"/>
          <w:sz w:val="23"/>
          <w:szCs w:val="23"/>
        </w:rPr>
      </w:pPr>
      <w:del w:id="132" w:author="Liu Qi" w:date="2022-05-24T15:23:00Z">
        <w:r w:rsidDel="00900247">
          <w:rPr>
            <w:rFonts w:hint="eastAsia"/>
            <w:color w:val="444444"/>
            <w:spacing w:val="12"/>
            <w:sz w:val="23"/>
            <w:szCs w:val="23"/>
          </w:rPr>
          <w:delText>2.2、</w:delText>
        </w:r>
      </w:del>
      <w:ins w:id="133" w:author="Amanda" w:date="2022-01-14T10:01:00Z">
        <w:del w:id="134" w:author="Liu Qi" w:date="2022-05-24T15:23:00Z">
          <w:r w:rsidDel="00900247">
            <w:rPr>
              <w:rFonts w:hint="eastAsia"/>
              <w:color w:val="444444"/>
              <w:spacing w:val="12"/>
              <w:sz w:val="23"/>
              <w:szCs w:val="23"/>
            </w:rPr>
            <w:delText>在甲方、丙方未违约的情况下，</w:delText>
          </w:r>
        </w:del>
      </w:ins>
      <w:del w:id="135" w:author="Liu Qi" w:date="2022-05-24T15:23:00Z">
        <w:r w:rsidDel="00900247">
          <w:rPr>
            <w:rFonts w:hint="eastAsia"/>
            <w:color w:val="444444"/>
            <w:spacing w:val="12"/>
            <w:sz w:val="23"/>
            <w:szCs w:val="23"/>
          </w:rPr>
          <w:delText>乙方于</w:delText>
        </w:r>
      </w:del>
      <w:bookmarkStart w:id="136" w:name="OLE_LINK7"/>
      <w:ins w:id="137" w:author="Amanda" w:date="2022-01-14T10:01:00Z">
        <w:del w:id="138" w:author="Liu Qi" w:date="2022-05-24T15:23:00Z">
          <w:r w:rsidDel="00900247">
            <w:rPr>
              <w:rFonts w:hint="eastAsia"/>
              <w:color w:val="444444"/>
              <w:spacing w:val="12"/>
              <w:sz w:val="23"/>
              <w:szCs w:val="23"/>
            </w:rPr>
            <w:delText>收到合格有效的增值税</w:delText>
          </w:r>
        </w:del>
      </w:ins>
      <w:ins w:id="139" w:author="Amanda" w:date="2022-01-14T10:02:00Z">
        <w:del w:id="140" w:author="Liu Qi" w:date="2022-05-24T15:23:00Z">
          <w:r w:rsidDel="00900247">
            <w:rPr>
              <w:rFonts w:hint="eastAsia"/>
              <w:color w:val="444444"/>
              <w:spacing w:val="12"/>
              <w:sz w:val="23"/>
              <w:szCs w:val="23"/>
            </w:rPr>
            <w:delText>专用发票后</w:delText>
          </w:r>
        </w:del>
      </w:ins>
      <w:bookmarkEnd w:id="136"/>
      <w:del w:id="141" w:author="Liu Qi" w:date="2022-05-24T15:23:00Z">
        <w:r w:rsidDel="00900247">
          <w:rPr>
            <w:rFonts w:hint="eastAsia"/>
            <w:color w:val="444444"/>
            <w:spacing w:val="12"/>
            <w:sz w:val="23"/>
            <w:szCs w:val="23"/>
          </w:rPr>
          <w:delText>本协议签署后四十五个工作日内向甲方支付剩余转会费250000元（大写：贰拾伍万元整）。</w:delText>
        </w:r>
      </w:del>
    </w:p>
    <w:p w14:paraId="5738EB29" w14:textId="51947409" w:rsidR="004B30D5" w:rsidDel="00900247" w:rsidRDefault="003555B1" w:rsidP="00900247">
      <w:pPr>
        <w:pStyle w:val="txt"/>
        <w:spacing w:before="0" w:beforeAutospacing="0" w:after="0" w:afterAutospacing="0" w:line="360" w:lineRule="auto"/>
        <w:rPr>
          <w:del w:id="142" w:author="Liu Qi" w:date="2022-05-24T15:27:00Z"/>
          <w:color w:val="444444"/>
          <w:spacing w:val="12"/>
          <w:sz w:val="23"/>
          <w:szCs w:val="23"/>
        </w:rPr>
      </w:pPr>
      <w:r>
        <w:rPr>
          <w:rFonts w:hint="eastAsia"/>
          <w:color w:val="444444"/>
          <w:spacing w:val="12"/>
          <w:sz w:val="23"/>
          <w:szCs w:val="23"/>
        </w:rPr>
        <w:t>3、甲方指定收款账户信息：</w:t>
      </w:r>
    </w:p>
    <w:p w14:paraId="47345529" w14:textId="77777777" w:rsidR="00900247" w:rsidRDefault="00900247">
      <w:pPr>
        <w:pStyle w:val="txt"/>
        <w:spacing w:before="0" w:beforeAutospacing="0" w:after="0" w:afterAutospacing="0" w:line="360" w:lineRule="auto"/>
        <w:rPr>
          <w:ins w:id="143" w:author="Liu Qi" w:date="2022-05-24T15:27:00Z"/>
          <w:color w:val="444444"/>
          <w:spacing w:val="12"/>
          <w:sz w:val="23"/>
          <w:szCs w:val="23"/>
        </w:rPr>
      </w:pPr>
    </w:p>
    <w:p w14:paraId="61B4A009" w14:textId="77777777" w:rsidR="00900247" w:rsidRDefault="00900247" w:rsidP="00900247">
      <w:pPr>
        <w:pStyle w:val="txt"/>
        <w:spacing w:before="0" w:beforeAutospacing="0" w:after="0" w:afterAutospacing="0" w:line="360" w:lineRule="auto"/>
        <w:rPr>
          <w:ins w:id="144" w:author="Liu Qi" w:date="2022-05-24T15:27:00Z"/>
          <w:color w:val="444444"/>
          <w:spacing w:val="12"/>
          <w:sz w:val="23"/>
          <w:szCs w:val="23"/>
        </w:rPr>
      </w:pPr>
      <w:ins w:id="145" w:author="Liu Qi" w:date="2022-05-24T15:26:00Z">
        <w:r w:rsidRPr="00900247">
          <w:rPr>
            <w:rFonts w:hint="eastAsia"/>
            <w:color w:val="444444"/>
            <w:spacing w:val="12"/>
            <w:sz w:val="23"/>
            <w:szCs w:val="23"/>
          </w:rPr>
          <w:t>名称：上饶市天同文化传播有限公司</w:t>
        </w:r>
      </w:ins>
    </w:p>
    <w:p w14:paraId="22080B32" w14:textId="77777777" w:rsidR="00900247" w:rsidRDefault="00900247" w:rsidP="00900247">
      <w:pPr>
        <w:pStyle w:val="txt"/>
        <w:spacing w:before="0" w:beforeAutospacing="0" w:after="0" w:afterAutospacing="0" w:line="360" w:lineRule="auto"/>
        <w:rPr>
          <w:ins w:id="146" w:author="Liu Qi" w:date="2022-05-24T15:27:00Z"/>
          <w:color w:val="444444"/>
          <w:spacing w:val="12"/>
          <w:sz w:val="23"/>
          <w:szCs w:val="23"/>
        </w:rPr>
      </w:pPr>
      <w:ins w:id="147" w:author="Liu Qi" w:date="2022-05-24T15:26:00Z">
        <w:r w:rsidRPr="00900247">
          <w:rPr>
            <w:rFonts w:hint="eastAsia"/>
            <w:color w:val="444444"/>
            <w:spacing w:val="12"/>
            <w:sz w:val="23"/>
            <w:szCs w:val="23"/>
          </w:rPr>
          <w:t>开户行：</w:t>
        </w:r>
      </w:ins>
      <w:ins w:id="148" w:author="Liu Qi" w:date="2022-05-24T15:27:00Z">
        <w:r>
          <w:rPr>
            <w:rFonts w:hint="eastAsia"/>
            <w:color w:val="444444"/>
            <w:spacing w:val="12"/>
            <w:sz w:val="23"/>
            <w:szCs w:val="23"/>
          </w:rPr>
          <w:t>中国建设银行</w:t>
        </w:r>
      </w:ins>
      <w:ins w:id="149" w:author="Liu Qi" w:date="2022-05-24T15:26:00Z">
        <w:r w:rsidRPr="00900247">
          <w:rPr>
            <w:rFonts w:hint="eastAsia"/>
            <w:color w:val="444444"/>
            <w:spacing w:val="12"/>
            <w:sz w:val="23"/>
            <w:szCs w:val="23"/>
          </w:rPr>
          <w:t>上饶市分行营业部</w:t>
        </w:r>
      </w:ins>
    </w:p>
    <w:p w14:paraId="0B537DB2" w14:textId="77777777" w:rsidR="00900247" w:rsidRDefault="00900247" w:rsidP="00900247">
      <w:pPr>
        <w:pStyle w:val="txt"/>
        <w:spacing w:before="0" w:beforeAutospacing="0" w:after="0" w:afterAutospacing="0" w:line="360" w:lineRule="auto"/>
        <w:rPr>
          <w:ins w:id="150" w:author="Liu Qi" w:date="2022-05-24T15:27:00Z"/>
          <w:color w:val="444444"/>
          <w:spacing w:val="12"/>
          <w:sz w:val="23"/>
          <w:szCs w:val="23"/>
        </w:rPr>
      </w:pPr>
      <w:ins w:id="151" w:author="Liu Qi" w:date="2022-05-24T15:26:00Z">
        <w:r w:rsidRPr="00900247">
          <w:rPr>
            <w:rFonts w:hint="eastAsia"/>
            <w:color w:val="444444"/>
            <w:spacing w:val="12"/>
            <w:sz w:val="23"/>
            <w:szCs w:val="23"/>
          </w:rPr>
          <w:t>账号：36050183015200001715</w:t>
        </w:r>
      </w:ins>
    </w:p>
    <w:p w14:paraId="119E326A" w14:textId="77777777" w:rsidR="00900247" w:rsidRDefault="00900247" w:rsidP="00900247">
      <w:pPr>
        <w:pStyle w:val="txt"/>
        <w:spacing w:before="0" w:beforeAutospacing="0" w:after="0" w:afterAutospacing="0" w:line="360" w:lineRule="auto"/>
        <w:rPr>
          <w:ins w:id="152" w:author="Liu Qi" w:date="2022-05-24T15:27:00Z"/>
          <w:color w:val="444444"/>
          <w:spacing w:val="12"/>
          <w:sz w:val="23"/>
          <w:szCs w:val="23"/>
        </w:rPr>
      </w:pPr>
      <w:ins w:id="153" w:author="Liu Qi" w:date="2022-05-24T15:26:00Z">
        <w:r w:rsidRPr="00900247">
          <w:rPr>
            <w:rFonts w:hint="eastAsia"/>
            <w:color w:val="444444"/>
            <w:spacing w:val="12"/>
            <w:sz w:val="23"/>
            <w:szCs w:val="23"/>
          </w:rPr>
          <w:t>纳税人识别号：91361100MA38A25J7W</w:t>
        </w:r>
      </w:ins>
    </w:p>
    <w:p w14:paraId="643516B9" w14:textId="723C6290" w:rsidR="00900247" w:rsidRDefault="00900247">
      <w:pPr>
        <w:pStyle w:val="txt"/>
        <w:spacing w:before="0" w:beforeAutospacing="0" w:after="0" w:afterAutospacing="0" w:line="360" w:lineRule="auto"/>
        <w:rPr>
          <w:ins w:id="154" w:author="Liu Qi" w:date="2022-05-24T15:27:00Z"/>
          <w:color w:val="444444"/>
          <w:spacing w:val="12"/>
          <w:sz w:val="23"/>
          <w:szCs w:val="23"/>
        </w:rPr>
        <w:pPrChange w:id="155" w:author="Liu Qi" w:date="2022-05-24T15:27:00Z">
          <w:pPr>
            <w:pStyle w:val="txt"/>
          </w:pPr>
        </w:pPrChange>
      </w:pPr>
      <w:ins w:id="156" w:author="Liu Qi" w:date="2022-05-24T15:26:00Z">
        <w:r w:rsidRPr="00900247">
          <w:rPr>
            <w:rFonts w:hint="eastAsia"/>
            <w:color w:val="444444"/>
            <w:spacing w:val="12"/>
            <w:sz w:val="23"/>
            <w:szCs w:val="23"/>
          </w:rPr>
          <w:t>地址：江西省上饶市高铁经济试验区茶圣东路文创中心2号楼261室</w:t>
        </w:r>
      </w:ins>
    </w:p>
    <w:p w14:paraId="3DA277CF" w14:textId="197B88C1" w:rsidR="004B30D5" w:rsidDel="00900247" w:rsidRDefault="00900247">
      <w:pPr>
        <w:pStyle w:val="txt"/>
        <w:spacing w:before="0" w:beforeAutospacing="0" w:after="0" w:afterAutospacing="0" w:line="360" w:lineRule="auto"/>
        <w:rPr>
          <w:del w:id="157" w:author="Liu Qi" w:date="2022-05-24T15:26:00Z"/>
          <w:color w:val="444444"/>
          <w:spacing w:val="12"/>
          <w:sz w:val="23"/>
          <w:szCs w:val="23"/>
        </w:rPr>
        <w:pPrChange w:id="158" w:author="Liu Qi" w:date="2022-05-24T15:27:00Z">
          <w:pPr>
            <w:tabs>
              <w:tab w:val="left" w:pos="709"/>
            </w:tabs>
            <w:spacing w:beforeLines="50" w:before="156" w:afterLines="50" w:after="156" w:line="120" w:lineRule="auto"/>
          </w:pPr>
        </w:pPrChange>
      </w:pPr>
      <w:ins w:id="159" w:author="Liu Qi" w:date="2022-05-24T15:26:00Z">
        <w:r w:rsidRPr="00900247">
          <w:rPr>
            <w:rFonts w:hint="eastAsia"/>
            <w:color w:val="444444"/>
            <w:spacing w:val="12"/>
            <w:sz w:val="23"/>
            <w:szCs w:val="23"/>
          </w:rPr>
          <w:t>电话</w:t>
        </w:r>
      </w:ins>
      <w:ins w:id="160" w:author="Liu Qi" w:date="2022-05-24T15:27:00Z">
        <w:r>
          <w:rPr>
            <w:rFonts w:hint="eastAsia"/>
            <w:color w:val="444444"/>
            <w:spacing w:val="12"/>
            <w:sz w:val="23"/>
            <w:szCs w:val="23"/>
          </w:rPr>
          <w:t xml:space="preserve"> </w:t>
        </w:r>
      </w:ins>
      <w:ins w:id="161" w:author="Liu Qi" w:date="2022-05-24T15:26:00Z">
        <w:r w:rsidRPr="00900247">
          <w:rPr>
            <w:rFonts w:hint="eastAsia"/>
            <w:color w:val="444444"/>
            <w:spacing w:val="12"/>
            <w:sz w:val="23"/>
            <w:szCs w:val="23"/>
          </w:rPr>
          <w:t>0793-8224858</w:t>
        </w:r>
      </w:ins>
      <w:del w:id="162" w:author="Liu Qi" w:date="2022-05-24T15:26:00Z">
        <w:r w:rsidR="003555B1" w:rsidDel="00900247">
          <w:rPr>
            <w:rFonts w:hint="eastAsia"/>
            <w:color w:val="444444"/>
            <w:spacing w:val="12"/>
            <w:sz w:val="23"/>
            <w:szCs w:val="23"/>
          </w:rPr>
          <w:delText>开户名称：</w:delText>
        </w:r>
      </w:del>
      <w:del w:id="163" w:author="Liu Qi" w:date="2022-05-24T15:25:00Z">
        <w:r w:rsidR="003555B1" w:rsidDel="00900247">
          <w:rPr>
            <w:rFonts w:hint="eastAsia"/>
            <w:color w:val="444444"/>
            <w:spacing w:val="12"/>
            <w:sz w:val="23"/>
            <w:szCs w:val="23"/>
          </w:rPr>
          <w:delText>杭州露营车文化创意有限公司</w:delText>
        </w:r>
      </w:del>
      <w:del w:id="164" w:author="Liu Qi" w:date="2022-05-24T15:26:00Z">
        <w:r w:rsidR="003555B1" w:rsidDel="00900247">
          <w:rPr>
            <w:rFonts w:hint="eastAsia"/>
            <w:color w:val="444444"/>
            <w:spacing w:val="12"/>
            <w:sz w:val="23"/>
            <w:szCs w:val="23"/>
          </w:rPr>
          <w:delText xml:space="preserve"> </w:delText>
        </w:r>
      </w:del>
    </w:p>
    <w:p w14:paraId="7FAA5838" w14:textId="77777777" w:rsidR="00900247" w:rsidRDefault="00900247">
      <w:pPr>
        <w:pStyle w:val="txt"/>
        <w:rPr>
          <w:ins w:id="165" w:author="Liu Qi" w:date="2022-05-24T15:26:00Z"/>
          <w:color w:val="444444"/>
          <w:spacing w:val="12"/>
          <w:sz w:val="23"/>
          <w:szCs w:val="23"/>
        </w:rPr>
        <w:pPrChange w:id="166" w:author="Liu Qi" w:date="2022-05-24T15:27:00Z">
          <w:pPr/>
        </w:pPrChange>
      </w:pPr>
    </w:p>
    <w:p w14:paraId="1CDB19F7" w14:textId="56580879" w:rsidR="004B30D5" w:rsidDel="00900247" w:rsidRDefault="003555B1">
      <w:pPr>
        <w:tabs>
          <w:tab w:val="left" w:pos="709"/>
        </w:tabs>
        <w:spacing w:beforeLines="50" w:before="156" w:line="120" w:lineRule="auto"/>
        <w:rPr>
          <w:del w:id="167" w:author="Liu Qi" w:date="2022-05-24T15:26:00Z"/>
          <w:rFonts w:ascii="宋体" w:eastAsia="宋体" w:hAnsi="宋体" w:cs="宋体"/>
          <w:color w:val="444444"/>
          <w:spacing w:val="12"/>
          <w:kern w:val="0"/>
          <w:sz w:val="23"/>
          <w:szCs w:val="23"/>
        </w:rPr>
        <w:pPrChange w:id="168" w:author="Liu Qi" w:date="2022-05-24T15:26:00Z">
          <w:pPr>
            <w:tabs>
              <w:tab w:val="left" w:pos="709"/>
            </w:tabs>
            <w:spacing w:beforeLines="50" w:before="156"/>
          </w:pPr>
        </w:pPrChange>
      </w:pPr>
      <w:del w:id="169" w:author="Liu Qi" w:date="2022-05-24T15:26:00Z">
        <w:r w:rsidDel="00900247">
          <w:rPr>
            <w:rFonts w:ascii="宋体" w:eastAsia="宋体" w:hAnsi="宋体" w:cs="宋体" w:hint="eastAsia"/>
            <w:color w:val="444444"/>
            <w:spacing w:val="12"/>
            <w:kern w:val="0"/>
            <w:sz w:val="23"/>
            <w:szCs w:val="23"/>
          </w:rPr>
          <w:delText xml:space="preserve">开户行： </w:delText>
        </w:r>
      </w:del>
      <w:del w:id="170" w:author="Liu Qi" w:date="2022-05-24T15:25:00Z">
        <w:r w:rsidDel="00900247">
          <w:rPr>
            <w:rFonts w:ascii="宋体" w:eastAsia="宋体" w:hAnsi="宋体" w:cs="宋体" w:hint="eastAsia"/>
            <w:color w:val="444444"/>
            <w:spacing w:val="12"/>
            <w:kern w:val="0"/>
            <w:sz w:val="23"/>
            <w:szCs w:val="23"/>
          </w:rPr>
          <w:delText>招商银行股份有限公司杭州武林支行</w:delText>
        </w:r>
      </w:del>
    </w:p>
    <w:p w14:paraId="1C7FE370" w14:textId="51B7079F" w:rsidR="004B30D5" w:rsidDel="00900247" w:rsidRDefault="003555B1">
      <w:pPr>
        <w:widowControl/>
        <w:spacing w:line="120" w:lineRule="auto"/>
        <w:jc w:val="left"/>
        <w:rPr>
          <w:del w:id="171" w:author="Liu Qi" w:date="2022-05-24T15:26:00Z"/>
          <w:rFonts w:ascii="宋体" w:eastAsia="宋体" w:hAnsi="宋体" w:cs="宋体"/>
          <w:color w:val="444444"/>
          <w:spacing w:val="12"/>
          <w:kern w:val="0"/>
          <w:sz w:val="23"/>
          <w:szCs w:val="23"/>
        </w:rPr>
        <w:pPrChange w:id="172" w:author="Liu Qi" w:date="2022-05-24T15:26:00Z">
          <w:pPr>
            <w:widowControl/>
            <w:spacing w:line="360" w:lineRule="auto"/>
            <w:jc w:val="left"/>
          </w:pPr>
        </w:pPrChange>
      </w:pPr>
      <w:del w:id="173" w:author="Liu Qi" w:date="2022-05-24T15:26:00Z">
        <w:r w:rsidDel="00900247">
          <w:rPr>
            <w:rFonts w:ascii="宋体" w:eastAsia="宋体" w:hAnsi="宋体" w:cs="宋体" w:hint="eastAsia"/>
            <w:color w:val="444444"/>
            <w:spacing w:val="12"/>
            <w:kern w:val="0"/>
            <w:sz w:val="23"/>
            <w:szCs w:val="23"/>
          </w:rPr>
          <w:delText>银行账号：</w:delText>
        </w:r>
      </w:del>
      <w:del w:id="174" w:author="Liu Qi" w:date="2022-05-24T15:25:00Z">
        <w:r w:rsidDel="00900247">
          <w:rPr>
            <w:rFonts w:ascii="宋体" w:eastAsia="宋体" w:hAnsi="宋体" w:cs="宋体" w:hint="eastAsia"/>
            <w:color w:val="444444"/>
            <w:spacing w:val="12"/>
            <w:kern w:val="0"/>
            <w:sz w:val="23"/>
            <w:szCs w:val="23"/>
          </w:rPr>
          <w:delText>571912828510106</w:delText>
        </w:r>
      </w:del>
    </w:p>
    <w:p w14:paraId="7144F6D5" w14:textId="77777777" w:rsidR="004B30D5" w:rsidRDefault="004B30D5">
      <w:pPr>
        <w:tabs>
          <w:tab w:val="left" w:pos="709"/>
        </w:tabs>
        <w:spacing w:beforeLines="50" w:before="156" w:afterLines="50" w:after="156" w:line="120" w:lineRule="auto"/>
        <w:rPr>
          <w:rFonts w:ascii="宋体" w:eastAsia="宋体" w:hAnsi="宋体" w:cs="宋体"/>
          <w:color w:val="444444"/>
          <w:spacing w:val="12"/>
          <w:kern w:val="0"/>
          <w:sz w:val="23"/>
          <w:szCs w:val="23"/>
        </w:rPr>
        <w:pPrChange w:id="175" w:author="Liu Qi" w:date="2022-05-24T15:26:00Z">
          <w:pPr>
            <w:tabs>
              <w:tab w:val="left" w:pos="709"/>
            </w:tabs>
            <w:spacing w:beforeLines="50" w:before="156" w:afterLines="50" w:after="156"/>
          </w:pPr>
        </w:pPrChange>
      </w:pPr>
    </w:p>
    <w:p w14:paraId="7DBE3D97" w14:textId="77777777" w:rsidR="004B30D5" w:rsidRDefault="003555B1">
      <w:pPr>
        <w:tabs>
          <w:tab w:val="left" w:pos="709"/>
        </w:tabs>
        <w:spacing w:beforeLines="50" w:before="156" w:afterLines="50" w:after="156"/>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4、乙方开票信息：</w:t>
      </w:r>
    </w:p>
    <w:p w14:paraId="064DBF92" w14:textId="790AEE72" w:rsidR="004B30D5" w:rsidRDefault="003555B1">
      <w:pPr>
        <w:widowControl/>
        <w:spacing w:line="360" w:lineRule="auto"/>
        <w:jc w:val="left"/>
        <w:rPr>
          <w:ins w:id="176" w:author="Amanda" w:date="2022-01-14T12:33:00Z"/>
          <w:rFonts w:ascii="宋体" w:eastAsia="宋体" w:hAnsi="宋体" w:cs="宋体"/>
          <w:color w:val="444444"/>
          <w:spacing w:val="12"/>
          <w:kern w:val="0"/>
          <w:sz w:val="23"/>
          <w:szCs w:val="23"/>
        </w:rPr>
      </w:pPr>
      <w:ins w:id="177" w:author="Amanda" w:date="2022-01-14T12:33:00Z">
        <w:r>
          <w:rPr>
            <w:rFonts w:ascii="宋体" w:eastAsia="宋体" w:hAnsi="宋体" w:cs="宋体" w:hint="eastAsia"/>
            <w:color w:val="444444"/>
            <w:spacing w:val="12"/>
            <w:kern w:val="0"/>
            <w:sz w:val="23"/>
            <w:szCs w:val="23"/>
          </w:rPr>
          <w:t>户名：</w:t>
        </w:r>
      </w:ins>
      <w:bookmarkStart w:id="178" w:name="OLE_LINK6"/>
      <w:ins w:id="179" w:author="Liu Qi" w:date="2022-05-24T15:24:00Z">
        <w:r w:rsidR="00900247" w:rsidDel="00900247">
          <w:rPr>
            <w:rFonts w:ascii="宋体" w:eastAsia="宋体" w:hAnsi="宋体" w:cs="宋体" w:hint="eastAsia"/>
            <w:color w:val="444444"/>
            <w:spacing w:val="12"/>
            <w:kern w:val="0"/>
            <w:sz w:val="23"/>
            <w:szCs w:val="23"/>
          </w:rPr>
          <w:t xml:space="preserve"> </w:t>
        </w:r>
      </w:ins>
      <w:ins w:id="180" w:author="Amanda" w:date="2022-01-14T12:33:00Z">
        <w:del w:id="181" w:author="Liu Qi" w:date="2022-05-24T15:24:00Z">
          <w:r w:rsidDel="00900247">
            <w:rPr>
              <w:rFonts w:ascii="宋体" w:eastAsia="宋体" w:hAnsi="宋体" w:cs="宋体" w:hint="eastAsia"/>
              <w:color w:val="444444"/>
              <w:spacing w:val="12"/>
              <w:kern w:val="0"/>
              <w:sz w:val="23"/>
              <w:szCs w:val="23"/>
            </w:rPr>
            <w:delText>上饶市天同文化传播有限公司</w:delText>
          </w:r>
        </w:del>
      </w:ins>
    </w:p>
    <w:bookmarkEnd w:id="178"/>
    <w:p w14:paraId="6FBB054D" w14:textId="0B1270B8" w:rsidR="004B30D5" w:rsidRDefault="003555B1">
      <w:pPr>
        <w:widowControl/>
        <w:spacing w:line="360" w:lineRule="auto"/>
        <w:jc w:val="left"/>
        <w:rPr>
          <w:ins w:id="182" w:author="Amanda" w:date="2022-01-14T12:33:00Z"/>
          <w:rFonts w:ascii="宋体" w:eastAsia="宋体" w:hAnsi="宋体" w:cs="宋体"/>
          <w:color w:val="444444"/>
          <w:spacing w:val="12"/>
          <w:kern w:val="0"/>
          <w:sz w:val="23"/>
          <w:szCs w:val="23"/>
        </w:rPr>
      </w:pPr>
      <w:ins w:id="183" w:author="Amanda" w:date="2022-01-14T12:33:00Z">
        <w:r>
          <w:rPr>
            <w:rFonts w:ascii="宋体" w:eastAsia="宋体" w:hAnsi="宋体" w:cs="宋体" w:hint="eastAsia"/>
            <w:color w:val="444444"/>
            <w:spacing w:val="12"/>
            <w:kern w:val="0"/>
            <w:sz w:val="23"/>
            <w:szCs w:val="23"/>
          </w:rPr>
          <w:lastRenderedPageBreak/>
          <w:t>纳税人识别号：</w:t>
        </w:r>
        <w:del w:id="184" w:author="Liu Qi" w:date="2022-05-24T15:24:00Z">
          <w:r w:rsidDel="00900247">
            <w:rPr>
              <w:rFonts w:ascii="宋体" w:eastAsia="宋体" w:hAnsi="宋体" w:cs="宋体" w:hint="eastAsia"/>
              <w:color w:val="444444"/>
              <w:spacing w:val="12"/>
              <w:kern w:val="0"/>
              <w:sz w:val="23"/>
              <w:szCs w:val="23"/>
            </w:rPr>
            <w:delText>91361100MA38A25J7W</w:delText>
          </w:r>
        </w:del>
      </w:ins>
    </w:p>
    <w:p w14:paraId="74C73CD3" w14:textId="06CEA844" w:rsidR="004B30D5" w:rsidRDefault="003555B1">
      <w:pPr>
        <w:widowControl/>
        <w:spacing w:line="360" w:lineRule="auto"/>
        <w:jc w:val="left"/>
        <w:rPr>
          <w:ins w:id="185" w:author="Amanda" w:date="2022-01-14T12:33:00Z"/>
          <w:rFonts w:ascii="宋体" w:eastAsia="宋体" w:hAnsi="宋体" w:cs="宋体"/>
          <w:color w:val="444444"/>
          <w:spacing w:val="12"/>
          <w:kern w:val="0"/>
          <w:sz w:val="23"/>
          <w:szCs w:val="23"/>
        </w:rPr>
      </w:pPr>
      <w:ins w:id="186" w:author="Amanda" w:date="2022-01-14T12:33:00Z">
        <w:r>
          <w:rPr>
            <w:rFonts w:ascii="宋体" w:eastAsia="宋体" w:hAnsi="宋体" w:cs="宋体" w:hint="eastAsia"/>
            <w:color w:val="444444"/>
            <w:spacing w:val="12"/>
            <w:kern w:val="0"/>
            <w:sz w:val="23"/>
            <w:szCs w:val="23"/>
          </w:rPr>
          <w:t>账号：</w:t>
        </w:r>
        <w:del w:id="187" w:author="Liu Qi" w:date="2022-05-24T15:24:00Z">
          <w:r w:rsidDel="00900247">
            <w:rPr>
              <w:rFonts w:ascii="宋体" w:eastAsia="宋体" w:hAnsi="宋体" w:cs="宋体" w:hint="eastAsia"/>
              <w:color w:val="444444"/>
              <w:spacing w:val="12"/>
              <w:kern w:val="0"/>
              <w:sz w:val="23"/>
              <w:szCs w:val="23"/>
            </w:rPr>
            <w:delText>159209010000019360</w:delText>
          </w:r>
        </w:del>
      </w:ins>
    </w:p>
    <w:p w14:paraId="1A75738D" w14:textId="322B46E9" w:rsidR="004B30D5" w:rsidRDefault="003555B1">
      <w:pPr>
        <w:widowControl/>
        <w:spacing w:line="360" w:lineRule="auto"/>
        <w:jc w:val="left"/>
        <w:rPr>
          <w:ins w:id="188" w:author="Amanda" w:date="2022-01-14T12:33:00Z"/>
          <w:rFonts w:ascii="宋体" w:eastAsia="宋体" w:hAnsi="宋体" w:cs="宋体"/>
          <w:color w:val="444444"/>
          <w:spacing w:val="12"/>
          <w:kern w:val="0"/>
          <w:sz w:val="23"/>
          <w:szCs w:val="23"/>
        </w:rPr>
      </w:pPr>
      <w:ins w:id="189" w:author="Amanda" w:date="2022-01-14T12:33:00Z">
        <w:r>
          <w:rPr>
            <w:rFonts w:ascii="宋体" w:eastAsia="宋体" w:hAnsi="宋体" w:cs="宋体" w:hint="eastAsia"/>
            <w:color w:val="444444"/>
            <w:spacing w:val="12"/>
            <w:kern w:val="0"/>
            <w:sz w:val="23"/>
            <w:szCs w:val="23"/>
          </w:rPr>
          <w:t>开户行：</w:t>
        </w:r>
      </w:ins>
      <w:ins w:id="190" w:author="Liu Qi" w:date="2022-05-24T15:24:00Z">
        <w:r w:rsidR="00900247" w:rsidDel="00900247">
          <w:rPr>
            <w:rFonts w:ascii="宋体" w:eastAsia="宋体" w:hAnsi="宋体" w:cs="宋体" w:hint="eastAsia"/>
            <w:color w:val="444444"/>
            <w:spacing w:val="12"/>
            <w:kern w:val="0"/>
            <w:sz w:val="23"/>
            <w:szCs w:val="23"/>
          </w:rPr>
          <w:t xml:space="preserve"> </w:t>
        </w:r>
      </w:ins>
      <w:ins w:id="191" w:author="Amanda" w:date="2022-01-14T12:33:00Z">
        <w:del w:id="192" w:author="Liu Qi" w:date="2022-05-24T15:24:00Z">
          <w:r w:rsidDel="00900247">
            <w:rPr>
              <w:rFonts w:ascii="宋体" w:eastAsia="宋体" w:hAnsi="宋体" w:cs="宋体" w:hint="eastAsia"/>
              <w:color w:val="444444"/>
              <w:spacing w:val="12"/>
              <w:kern w:val="0"/>
              <w:sz w:val="23"/>
              <w:szCs w:val="23"/>
            </w:rPr>
            <w:delText>上饶农村商业银行股份有限公司</w:delText>
          </w:r>
        </w:del>
      </w:ins>
      <w:ins w:id="193" w:author=".momo" w:date="2022-01-14T15:16:00Z">
        <w:del w:id="194" w:author="Liu Qi" w:date="2022-05-24T15:24:00Z">
          <w:r w:rsidDel="00900247">
            <w:rPr>
              <w:rFonts w:ascii="宋体" w:eastAsia="宋体" w:hAnsi="宋体" w:cs="宋体" w:hint="eastAsia"/>
              <w:color w:val="444444"/>
              <w:spacing w:val="12"/>
              <w:kern w:val="0"/>
              <w:sz w:val="23"/>
              <w:szCs w:val="23"/>
            </w:rPr>
            <w:delText>灵溪支行</w:delText>
          </w:r>
        </w:del>
      </w:ins>
    </w:p>
    <w:p w14:paraId="26DE964E" w14:textId="4A1CB65A" w:rsidR="004B30D5" w:rsidRDefault="003555B1">
      <w:pPr>
        <w:widowControl/>
        <w:spacing w:line="360" w:lineRule="auto"/>
        <w:jc w:val="left"/>
        <w:rPr>
          <w:ins w:id="195" w:author="Amanda" w:date="2022-01-14T12:33:00Z"/>
          <w:rFonts w:ascii="宋体" w:eastAsia="宋体" w:hAnsi="宋体" w:cs="宋体"/>
          <w:color w:val="444444"/>
          <w:spacing w:val="12"/>
          <w:kern w:val="0"/>
          <w:sz w:val="23"/>
          <w:szCs w:val="23"/>
        </w:rPr>
      </w:pPr>
      <w:ins w:id="196" w:author="Amanda" w:date="2022-01-14T12:33:00Z">
        <w:r>
          <w:rPr>
            <w:rFonts w:ascii="宋体" w:eastAsia="宋体" w:hAnsi="宋体" w:cs="宋体" w:hint="eastAsia"/>
            <w:color w:val="444444"/>
            <w:spacing w:val="12"/>
            <w:kern w:val="0"/>
            <w:sz w:val="23"/>
            <w:szCs w:val="23"/>
          </w:rPr>
          <w:t xml:space="preserve">电话： </w:t>
        </w:r>
        <w:del w:id="197" w:author="Liu Qi" w:date="2022-05-24T15:24:00Z">
          <w:r w:rsidDel="00900247">
            <w:rPr>
              <w:rFonts w:ascii="宋体" w:eastAsia="宋体" w:hAnsi="宋体" w:cs="宋体" w:hint="eastAsia"/>
              <w:color w:val="444444"/>
              <w:spacing w:val="12"/>
              <w:kern w:val="0"/>
              <w:sz w:val="23"/>
              <w:szCs w:val="23"/>
            </w:rPr>
            <w:delText xml:space="preserve">0793-8224858 </w:delText>
          </w:r>
        </w:del>
      </w:ins>
    </w:p>
    <w:p w14:paraId="4438FD03" w14:textId="714452C5" w:rsidR="004B30D5" w:rsidDel="00900247" w:rsidRDefault="003555B1">
      <w:pPr>
        <w:widowControl/>
        <w:spacing w:line="360" w:lineRule="auto"/>
        <w:jc w:val="left"/>
        <w:rPr>
          <w:ins w:id="198" w:author="Amanda" w:date="2022-01-14T12:33:00Z"/>
          <w:del w:id="199" w:author="Liu Qi" w:date="2022-05-24T15:24:00Z"/>
          <w:rFonts w:ascii="宋体" w:eastAsia="宋体" w:hAnsi="宋体" w:cs="宋体"/>
          <w:color w:val="444444"/>
          <w:spacing w:val="12"/>
          <w:kern w:val="0"/>
          <w:sz w:val="23"/>
          <w:szCs w:val="23"/>
        </w:rPr>
      </w:pPr>
      <w:ins w:id="200" w:author="Amanda" w:date="2022-01-14T12:33:00Z">
        <w:r>
          <w:rPr>
            <w:rFonts w:ascii="宋体" w:eastAsia="宋体" w:hAnsi="宋体" w:cs="宋体" w:hint="eastAsia"/>
            <w:color w:val="444444"/>
            <w:spacing w:val="12"/>
            <w:kern w:val="0"/>
            <w:sz w:val="23"/>
            <w:szCs w:val="23"/>
          </w:rPr>
          <w:t>地址：</w:t>
        </w:r>
        <w:del w:id="201" w:author="Liu Qi" w:date="2022-05-24T15:24:00Z">
          <w:r w:rsidDel="00900247">
            <w:rPr>
              <w:rFonts w:ascii="宋体" w:eastAsia="宋体" w:hAnsi="宋体" w:cs="宋体" w:hint="eastAsia"/>
              <w:color w:val="444444"/>
              <w:spacing w:val="12"/>
              <w:kern w:val="0"/>
              <w:sz w:val="23"/>
              <w:szCs w:val="23"/>
            </w:rPr>
            <w:delText>江西省上饶市</w:delText>
          </w:r>
        </w:del>
      </w:ins>
      <w:ins w:id="202" w:author=".momo" w:date="2022-01-14T15:16:00Z">
        <w:del w:id="203" w:author="Liu Qi" w:date="2022-05-24T15:24:00Z">
          <w:r w:rsidDel="00900247">
            <w:rPr>
              <w:rFonts w:ascii="宋体" w:eastAsia="宋体" w:hAnsi="宋体" w:cs="宋体" w:hint="eastAsia"/>
              <w:color w:val="444444"/>
              <w:spacing w:val="12"/>
              <w:kern w:val="0"/>
              <w:sz w:val="23"/>
              <w:szCs w:val="23"/>
            </w:rPr>
            <w:delText>高铁经济试验</w:delText>
          </w:r>
        </w:del>
      </w:ins>
      <w:ins w:id="204" w:author="Amanda" w:date="2022-01-14T12:33:00Z">
        <w:del w:id="205" w:author="Liu Qi" w:date="2022-05-24T15:24:00Z">
          <w:r w:rsidDel="00900247">
            <w:rPr>
              <w:rFonts w:ascii="宋体" w:eastAsia="宋体" w:hAnsi="宋体" w:cs="宋体" w:hint="eastAsia"/>
              <w:color w:val="444444"/>
              <w:spacing w:val="12"/>
              <w:kern w:val="0"/>
              <w:sz w:val="23"/>
              <w:szCs w:val="23"/>
            </w:rPr>
            <w:delText>区茶圣东路文创中心2号楼261室</w:delText>
          </w:r>
        </w:del>
      </w:ins>
    </w:p>
    <w:p w14:paraId="594F2B4A" w14:textId="743632A2" w:rsidR="004B30D5" w:rsidRDefault="003555B1">
      <w:pPr>
        <w:widowControl/>
        <w:spacing w:line="360" w:lineRule="auto"/>
        <w:jc w:val="left"/>
        <w:rPr>
          <w:del w:id="206" w:author="Amanda" w:date="2022-01-14T12:33:00Z"/>
          <w:rFonts w:ascii="宋体" w:eastAsia="宋体" w:hAnsi="宋体" w:cs="宋体"/>
          <w:color w:val="444444"/>
          <w:spacing w:val="12"/>
          <w:kern w:val="0"/>
          <w:sz w:val="23"/>
          <w:szCs w:val="23"/>
        </w:rPr>
      </w:pPr>
      <w:ins w:id="207" w:author="Amanda" w:date="2022-01-14T12:33:00Z">
        <w:del w:id="208" w:author="Liu Qi" w:date="2022-05-24T15:24:00Z">
          <w:r w:rsidDel="00900247">
            <w:rPr>
              <w:rFonts w:ascii="宋体" w:eastAsia="宋体" w:hAnsi="宋体" w:cs="宋体" w:hint="eastAsia"/>
              <w:color w:val="444444"/>
              <w:spacing w:val="12"/>
              <w:kern w:val="0"/>
              <w:sz w:val="23"/>
              <w:szCs w:val="23"/>
            </w:rPr>
            <w:delText>上饶农商银行行号：402433000016</w:delText>
          </w:r>
        </w:del>
      </w:ins>
      <w:del w:id="209" w:author="Liu Qi" w:date="2022-05-24T15:24:00Z">
        <w:r w:rsidDel="00900247">
          <w:rPr>
            <w:rFonts w:ascii="宋体" w:eastAsia="宋体" w:hAnsi="宋体" w:cs="宋体" w:hint="eastAsia"/>
            <w:color w:val="444444"/>
            <w:spacing w:val="12"/>
            <w:kern w:val="0"/>
            <w:sz w:val="23"/>
            <w:szCs w:val="23"/>
          </w:rPr>
          <w:delText>名称：</w:delText>
        </w:r>
      </w:del>
      <w:del w:id="210" w:author="Amanda" w:date="2022-01-14T12:33:00Z">
        <w:r>
          <w:rPr>
            <w:rFonts w:ascii="宋体" w:eastAsia="宋体" w:hAnsi="宋体" w:cs="宋体" w:hint="eastAsia"/>
            <w:color w:val="444444"/>
            <w:spacing w:val="12"/>
            <w:kern w:val="0"/>
            <w:sz w:val="23"/>
            <w:szCs w:val="23"/>
          </w:rPr>
          <w:delText xml:space="preserve"> </w:delText>
        </w:r>
      </w:del>
    </w:p>
    <w:p w14:paraId="4D3C8F7F" w14:textId="77777777" w:rsidR="004B30D5" w:rsidRDefault="003555B1">
      <w:pPr>
        <w:widowControl/>
        <w:spacing w:line="360" w:lineRule="auto"/>
        <w:jc w:val="left"/>
        <w:rPr>
          <w:del w:id="211" w:author="Amanda" w:date="2022-01-14T12:33:00Z"/>
          <w:rFonts w:ascii="宋体" w:eastAsia="宋体" w:hAnsi="宋体" w:cs="宋体"/>
          <w:color w:val="444444"/>
          <w:spacing w:val="12"/>
          <w:kern w:val="0"/>
          <w:sz w:val="23"/>
          <w:szCs w:val="23"/>
        </w:rPr>
      </w:pPr>
      <w:del w:id="212" w:author="Amanda" w:date="2022-01-14T12:33:00Z">
        <w:r>
          <w:rPr>
            <w:rFonts w:ascii="宋体" w:eastAsia="宋体" w:hAnsi="宋体" w:cs="宋体" w:hint="eastAsia"/>
            <w:color w:val="444444"/>
            <w:spacing w:val="12"/>
            <w:kern w:val="0"/>
            <w:sz w:val="23"/>
            <w:szCs w:val="23"/>
          </w:rPr>
          <w:delText>开户行：</w:delText>
        </w:r>
      </w:del>
    </w:p>
    <w:p w14:paraId="2759DE45" w14:textId="77777777" w:rsidR="004B30D5" w:rsidRDefault="003555B1">
      <w:pPr>
        <w:widowControl/>
        <w:spacing w:line="360" w:lineRule="auto"/>
        <w:jc w:val="left"/>
        <w:rPr>
          <w:del w:id="213" w:author="Amanda" w:date="2022-01-14T12:33:00Z"/>
          <w:rFonts w:ascii="宋体" w:eastAsia="宋体" w:hAnsi="宋体" w:cs="宋体"/>
          <w:color w:val="444444"/>
          <w:spacing w:val="12"/>
          <w:kern w:val="0"/>
          <w:sz w:val="23"/>
          <w:szCs w:val="23"/>
        </w:rPr>
      </w:pPr>
      <w:del w:id="214" w:author="Amanda" w:date="2022-01-14T12:33:00Z">
        <w:r>
          <w:rPr>
            <w:rFonts w:ascii="宋体" w:eastAsia="宋体" w:hAnsi="宋体" w:cs="宋体" w:hint="eastAsia"/>
            <w:color w:val="444444"/>
            <w:spacing w:val="12"/>
            <w:kern w:val="0"/>
            <w:sz w:val="23"/>
            <w:szCs w:val="23"/>
          </w:rPr>
          <w:delText>银行账号：</w:delText>
        </w:r>
      </w:del>
    </w:p>
    <w:p w14:paraId="3DB0BC75" w14:textId="77777777" w:rsidR="004B30D5" w:rsidRDefault="003555B1">
      <w:pPr>
        <w:widowControl/>
        <w:spacing w:line="360" w:lineRule="auto"/>
        <w:jc w:val="left"/>
        <w:rPr>
          <w:del w:id="215" w:author="Amanda" w:date="2022-01-14T12:33:00Z"/>
          <w:rFonts w:ascii="宋体" w:eastAsia="宋体" w:hAnsi="宋体" w:cs="宋体"/>
          <w:color w:val="444444"/>
          <w:spacing w:val="12"/>
          <w:kern w:val="0"/>
          <w:sz w:val="23"/>
          <w:szCs w:val="23"/>
        </w:rPr>
        <w:pPrChange w:id="216" w:author="Liu Qi" w:date="2022-05-24T15:24:00Z">
          <w:pPr>
            <w:tabs>
              <w:tab w:val="left" w:pos="709"/>
            </w:tabs>
            <w:spacing w:beforeLines="50" w:before="156" w:afterLines="50" w:after="156"/>
          </w:pPr>
        </w:pPrChange>
      </w:pPr>
      <w:del w:id="217" w:author="Amanda" w:date="2022-01-14T12:33:00Z">
        <w:r>
          <w:rPr>
            <w:rFonts w:ascii="宋体" w:eastAsia="宋体" w:hAnsi="宋体" w:cs="宋体" w:hint="eastAsia"/>
            <w:color w:val="444444"/>
            <w:spacing w:val="12"/>
            <w:kern w:val="0"/>
            <w:sz w:val="23"/>
            <w:szCs w:val="23"/>
          </w:rPr>
          <w:delText>统一社会信用代码：</w:delText>
        </w:r>
      </w:del>
    </w:p>
    <w:p w14:paraId="403AA19B" w14:textId="77777777" w:rsidR="004B30D5" w:rsidRDefault="003555B1">
      <w:pPr>
        <w:widowControl/>
        <w:spacing w:line="360" w:lineRule="auto"/>
        <w:jc w:val="left"/>
        <w:rPr>
          <w:del w:id="218" w:author="Amanda" w:date="2022-01-14T12:33:00Z"/>
          <w:rFonts w:ascii="宋体" w:eastAsia="宋体" w:hAnsi="宋体" w:cs="宋体"/>
          <w:color w:val="444444"/>
          <w:spacing w:val="12"/>
          <w:kern w:val="0"/>
          <w:sz w:val="23"/>
          <w:szCs w:val="23"/>
        </w:rPr>
        <w:pPrChange w:id="219" w:author="Liu Qi" w:date="2022-05-24T15:24:00Z">
          <w:pPr>
            <w:tabs>
              <w:tab w:val="left" w:pos="709"/>
            </w:tabs>
            <w:spacing w:beforeLines="50" w:before="156" w:afterLines="50" w:after="156"/>
          </w:pPr>
        </w:pPrChange>
      </w:pPr>
      <w:del w:id="220" w:author="Amanda" w:date="2022-01-14T12:33:00Z">
        <w:r>
          <w:rPr>
            <w:rFonts w:ascii="宋体" w:eastAsia="宋体" w:hAnsi="宋体" w:cs="宋体" w:hint="eastAsia"/>
            <w:color w:val="444444"/>
            <w:spacing w:val="12"/>
            <w:kern w:val="0"/>
            <w:sz w:val="23"/>
            <w:szCs w:val="23"/>
          </w:rPr>
          <w:delText>地址及电话：</w:delText>
        </w:r>
      </w:del>
    </w:p>
    <w:p w14:paraId="24568DA1" w14:textId="77777777" w:rsidR="004B30D5" w:rsidRDefault="004B30D5">
      <w:pPr>
        <w:widowControl/>
        <w:spacing w:line="360" w:lineRule="auto"/>
        <w:jc w:val="left"/>
        <w:rPr>
          <w:color w:val="444444"/>
          <w:spacing w:val="12"/>
          <w:sz w:val="23"/>
          <w:szCs w:val="23"/>
        </w:rPr>
        <w:pPrChange w:id="221" w:author="Liu Qi" w:date="2022-05-24T15:24:00Z">
          <w:pPr>
            <w:pStyle w:val="txt"/>
            <w:spacing w:before="0" w:beforeAutospacing="0" w:after="0" w:afterAutospacing="0" w:line="360" w:lineRule="auto"/>
            <w:ind w:left="720"/>
          </w:pPr>
        </w:pPrChange>
      </w:pPr>
    </w:p>
    <w:p w14:paraId="2784168F"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甲方的权利义务</w:t>
      </w:r>
    </w:p>
    <w:p w14:paraId="116220DA"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1、甲方承诺有权签署和履行本合同约定义务，该行为不会违反法律法规，亦不会违反官方文件《王者荣耀职业赛事联盟协议》及其附件《俱乐部签约与转会规定》的约定。</w:t>
      </w:r>
    </w:p>
    <w:p w14:paraId="7C9307CF"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2、甲方承诺如下：</w:t>
      </w:r>
    </w:p>
    <w:p w14:paraId="2F9F8E61"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 本合同所指转会选手符合《俱乐部签约与转会规定》约定之正式选手资格；</w:t>
      </w:r>
    </w:p>
    <w:p w14:paraId="1725F496"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2） 甲方对转会选手在双方已签署的相关协议项下应承担的义务已履行完毕，包括但不限于服务费支付、奖金发放、转会选手对外向其他任意第三方应承担义务等，转出俱乐部与转会选手间不存在任何纠纷；</w:t>
      </w:r>
      <w:ins w:id="222" w:author="Amanda" w:date="2022-01-14T10:02:00Z">
        <w:r>
          <w:rPr>
            <w:rFonts w:hint="eastAsia"/>
            <w:color w:val="444444"/>
            <w:spacing w:val="12"/>
            <w:sz w:val="23"/>
            <w:szCs w:val="23"/>
          </w:rPr>
          <w:t>如有任何责任或费用或义务等，由甲方和丙方自行解决，与乙方无关；</w:t>
        </w:r>
      </w:ins>
    </w:p>
    <w:p w14:paraId="2624CDB3"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3）转出俱乐部确认自与转会选手终止《电子竞技服务合同》、《王者荣耀职业联赛参赛协议》、《王者荣耀职业联赛俱乐部选手合作合同》之日起，不再安排转会选手参加任何商业或非商业活动，与转会选手有关的所有协议、活动等由转出俱乐部自行与第三方协商解决</w:t>
      </w:r>
      <w:del w:id="223" w:author="Amanda" w:date="2022-01-14T10:03:00Z">
        <w:r>
          <w:rPr>
            <w:rFonts w:hint="eastAsia"/>
            <w:color w:val="444444"/>
            <w:spacing w:val="12"/>
            <w:sz w:val="23"/>
            <w:szCs w:val="23"/>
          </w:rPr>
          <w:delText>，转会选手、转入俱乐部应提供必要协助（如需）</w:delText>
        </w:r>
      </w:del>
      <w:r>
        <w:rPr>
          <w:rFonts w:hint="eastAsia"/>
          <w:color w:val="444444"/>
          <w:spacing w:val="12"/>
          <w:sz w:val="23"/>
          <w:szCs w:val="23"/>
        </w:rPr>
        <w:t>。</w:t>
      </w:r>
    </w:p>
    <w:p w14:paraId="6CF41022"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3、甲方承诺按照本合同约定，在签署本转会合同后，及时与转会选手签署终止协议。</w:t>
      </w:r>
    </w:p>
    <w:p w14:paraId="6A1BECD3"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4、以甲方完全履行本合同义务为前提，甲方有权按照本合同约定收取转会费。</w:t>
      </w:r>
    </w:p>
    <w:p w14:paraId="4C5939E3" w14:textId="77777777" w:rsidR="004B30D5" w:rsidRDefault="004B30D5">
      <w:pPr>
        <w:pStyle w:val="txt"/>
        <w:spacing w:before="0" w:beforeAutospacing="0" w:after="0" w:afterAutospacing="0" w:line="360" w:lineRule="auto"/>
        <w:rPr>
          <w:color w:val="444444"/>
          <w:spacing w:val="12"/>
          <w:sz w:val="23"/>
          <w:szCs w:val="23"/>
        </w:rPr>
      </w:pPr>
    </w:p>
    <w:p w14:paraId="160E8E23"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乙方的权利义务</w:t>
      </w:r>
    </w:p>
    <w:p w14:paraId="476F91EE"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1、乙方承诺有权签署和履行本合同约定义务，该行为不会违反法律法规，亦不会违反与官方签署的《王者荣耀职业赛事联盟协议》及其附件《俱乐部签约与转会规定》的约定。</w:t>
      </w:r>
    </w:p>
    <w:p w14:paraId="1E3E40AA"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lastRenderedPageBreak/>
        <w:t>2、乙方承诺转会成功后，会公平对待转会选手，根据转会选手能力给予其发展的机会。</w:t>
      </w:r>
    </w:p>
    <w:p w14:paraId="55436E22"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3、乙方承诺按照本合同约定，及时向转出俱乐部支付转会费用。</w:t>
      </w:r>
    </w:p>
    <w:p w14:paraId="16E4E6EB" w14:textId="77777777" w:rsidR="004B30D5" w:rsidRDefault="004B30D5">
      <w:pPr>
        <w:pStyle w:val="txt"/>
        <w:spacing w:before="0" w:beforeAutospacing="0" w:after="0" w:afterAutospacing="0" w:line="360" w:lineRule="auto"/>
        <w:rPr>
          <w:color w:val="444444"/>
          <w:spacing w:val="12"/>
          <w:sz w:val="23"/>
          <w:szCs w:val="23"/>
        </w:rPr>
      </w:pPr>
    </w:p>
    <w:p w14:paraId="667B93AB"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丙方的权利义务</w:t>
      </w:r>
    </w:p>
    <w:p w14:paraId="2DDD0035"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丙方承诺其符合《俱乐部签约与转会规定》约定之正式选手资格，有权签署和履行本合同约定义务，该行为不会违反法律法规，亦不会违反与转出俱乐部签署的《电子竞技服务合同》、《王者荣耀职业联赛参赛协议》、《王者荣耀职业联赛俱乐部选手合作合同》及官方相关规定。</w:t>
      </w:r>
    </w:p>
    <w:p w14:paraId="125DB91D"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2、丙方确认，在甲方与丙方已签署的相关协议项下甲方应承担的义务已履行完毕，包括但不限于服务费支付、奖金发放等，转出俱乐部与丙方之间不存在任何纠纷和未了结事项。</w:t>
      </w:r>
    </w:p>
    <w:p w14:paraId="3093486E"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3、以丙方完全履行本合同义务为前提，甲方有权按照本合同约定收取转会费。</w:t>
      </w:r>
    </w:p>
    <w:p w14:paraId="1D4E74F6" w14:textId="77777777" w:rsidR="004B30D5" w:rsidRDefault="004B30D5">
      <w:pPr>
        <w:pStyle w:val="txt"/>
        <w:spacing w:before="0" w:beforeAutospacing="0" w:after="0" w:afterAutospacing="0" w:line="360" w:lineRule="auto"/>
        <w:rPr>
          <w:color w:val="444444"/>
          <w:spacing w:val="12"/>
          <w:sz w:val="23"/>
          <w:szCs w:val="23"/>
        </w:rPr>
      </w:pPr>
    </w:p>
    <w:p w14:paraId="65E9C267"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保密条款</w:t>
      </w:r>
    </w:p>
    <w:p w14:paraId="53D3DCBB"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1、未经信息披露方同意，任何一方不得向任何第三方泄露本转会合同的任何条款、合作内容、本转会合同的签订和履行情况，以及通过签订和履行本转会合同而获知的任意一方的保密信息。</w:t>
      </w:r>
    </w:p>
    <w:p w14:paraId="01C7E0AF"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2、在本转会合同履行完毕后的五个工作日内，三方均应立即销毁或返还含有信息披露方商业秘密的相关资料，并在一方要求时出具销毁声明。</w:t>
      </w:r>
    </w:p>
    <w:p w14:paraId="6C033884"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3、以上保密期限为自该方知悉上述信息之日起至长期保密，直到这些信息成为公知性信息为止。</w:t>
      </w:r>
    </w:p>
    <w:p w14:paraId="529C20D5" w14:textId="77777777" w:rsidR="004B30D5" w:rsidRDefault="004B30D5">
      <w:pPr>
        <w:pStyle w:val="txt"/>
        <w:spacing w:before="0" w:beforeAutospacing="0" w:after="0" w:afterAutospacing="0" w:line="360" w:lineRule="auto"/>
        <w:ind w:firstLineChars="200" w:firstLine="420"/>
        <w:rPr>
          <w:sz w:val="21"/>
          <w:szCs w:val="22"/>
        </w:rPr>
      </w:pPr>
    </w:p>
    <w:p w14:paraId="4AA4661E"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违约责任</w:t>
      </w:r>
    </w:p>
    <w:p w14:paraId="1FEE6577"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1、任何一方违反本转会合同，均应承担违约责任，若给任意一方造成损失的，还应赔偿该方一切损失。</w:t>
      </w:r>
    </w:p>
    <w:p w14:paraId="17B75489"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lastRenderedPageBreak/>
        <w:t>2、如因任意一方不具备签署或履行本转会合同的资格或能力，导致本转会合同无法全部或部分履行，则应由该方承担全部责任并赔偿其他两方的全部损失（包括但不限于直接损失、间接损失、诉讼或仲裁费用、律师费用、调查取证费用、差旅费用、公证费用、保全费用、向第三方支付的赔偿金/违约金、政府罚金等）。</w:t>
      </w:r>
    </w:p>
    <w:p w14:paraId="6F32B820"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3、因甲方原因导致与转会选手逾期终止合同，每逾期一日，应当向乙方支付转会费总金额的0.1%的违约金。</w:t>
      </w:r>
    </w:p>
    <w:p w14:paraId="07CE91D9" w14:textId="1C447B7A" w:rsidR="004B30D5" w:rsidDel="00900247" w:rsidRDefault="003555B1">
      <w:pPr>
        <w:pStyle w:val="txt"/>
        <w:spacing w:before="0" w:beforeAutospacing="0" w:after="0" w:afterAutospacing="0" w:line="360" w:lineRule="auto"/>
        <w:rPr>
          <w:ins w:id="224" w:author=".momo" w:date="2022-01-14T15:19:00Z"/>
          <w:del w:id="225" w:author="Liu Qi" w:date="2022-05-24T15:25:00Z"/>
          <w:color w:val="444444"/>
          <w:spacing w:val="12"/>
          <w:sz w:val="23"/>
          <w:szCs w:val="23"/>
        </w:rPr>
      </w:pPr>
      <w:del w:id="226" w:author="Liu Qi" w:date="2022-05-24T15:25:00Z">
        <w:r w:rsidDel="00900247">
          <w:rPr>
            <w:rFonts w:hint="eastAsia"/>
            <w:color w:val="444444"/>
            <w:spacing w:val="12"/>
            <w:sz w:val="23"/>
            <w:szCs w:val="23"/>
          </w:rPr>
          <w:delText>4、乙方未能按照本合同约定</w:delText>
        </w:r>
      </w:del>
      <w:ins w:id="227" w:author=".momo" w:date="2022-01-14T15:17:00Z">
        <w:del w:id="228" w:author="Liu Qi" w:date="2022-05-24T15:25:00Z">
          <w:r w:rsidDel="00900247">
            <w:rPr>
              <w:rFonts w:hint="eastAsia"/>
              <w:color w:val="444444"/>
              <w:spacing w:val="12"/>
              <w:sz w:val="23"/>
              <w:szCs w:val="23"/>
            </w:rPr>
            <w:delText>在2022年1月21日前向甲方</w:delText>
          </w:r>
        </w:del>
      </w:ins>
      <w:del w:id="229" w:author="Liu Qi" w:date="2022-05-24T15:25:00Z">
        <w:r w:rsidDel="00900247">
          <w:rPr>
            <w:rFonts w:hint="eastAsia"/>
            <w:color w:val="444444"/>
            <w:spacing w:val="12"/>
            <w:sz w:val="23"/>
            <w:szCs w:val="23"/>
          </w:rPr>
          <w:delText>支付</w:delText>
        </w:r>
      </w:del>
      <w:ins w:id="230" w:author=".momo" w:date="2022-01-14T15:17:00Z">
        <w:del w:id="231" w:author="Liu Qi" w:date="2022-05-24T15:25:00Z">
          <w:r w:rsidDel="00900247">
            <w:rPr>
              <w:rFonts w:hint="eastAsia"/>
              <w:color w:val="444444"/>
              <w:spacing w:val="12"/>
              <w:sz w:val="23"/>
              <w:szCs w:val="23"/>
            </w:rPr>
            <w:delText>第一笔</w:delText>
          </w:r>
        </w:del>
      </w:ins>
      <w:del w:id="232" w:author="Liu Qi" w:date="2022-05-24T15:25:00Z">
        <w:r w:rsidDel="00900247">
          <w:rPr>
            <w:rFonts w:hint="eastAsia"/>
            <w:color w:val="444444"/>
            <w:spacing w:val="12"/>
            <w:sz w:val="23"/>
            <w:szCs w:val="23"/>
          </w:rPr>
          <w:delText>转会费</w:delText>
        </w:r>
      </w:del>
      <w:ins w:id="233" w:author=".momo" w:date="2022-01-14T15:17:00Z">
        <w:del w:id="234" w:author="Liu Qi" w:date="2022-05-24T15:25:00Z">
          <w:r w:rsidDel="00900247">
            <w:rPr>
              <w:rFonts w:hint="eastAsia"/>
              <w:color w:val="444444"/>
              <w:spacing w:val="12"/>
              <w:sz w:val="23"/>
              <w:szCs w:val="23"/>
            </w:rPr>
            <w:delText>20万元</w:delText>
          </w:r>
        </w:del>
      </w:ins>
      <w:del w:id="235" w:author="Liu Qi" w:date="2022-05-24T15:25:00Z">
        <w:r w:rsidDel="00900247">
          <w:rPr>
            <w:rFonts w:hint="eastAsia"/>
            <w:color w:val="444444"/>
            <w:spacing w:val="12"/>
            <w:sz w:val="23"/>
            <w:szCs w:val="23"/>
          </w:rPr>
          <w:delText>的，</w:delText>
        </w:r>
      </w:del>
      <w:ins w:id="236" w:author=".momo" w:date="2022-01-14T15:18:00Z">
        <w:del w:id="237" w:author="Liu Qi" w:date="2022-05-24T15:25:00Z">
          <w:r w:rsidDel="00900247">
            <w:rPr>
              <w:rFonts w:hint="eastAsia"/>
              <w:color w:val="444444"/>
              <w:spacing w:val="12"/>
              <w:sz w:val="23"/>
              <w:szCs w:val="23"/>
            </w:rPr>
            <w:delText>甲方有权解除本转会合同，且丙方仍为甲方俱乐部选手；</w:delText>
          </w:r>
        </w:del>
      </w:ins>
      <w:ins w:id="238" w:author=".momo" w:date="2022-01-14T15:19:00Z">
        <w:del w:id="239" w:author="Liu Qi" w:date="2022-05-24T15:25:00Z">
          <w:r w:rsidDel="00900247">
            <w:rPr>
              <w:rFonts w:hint="eastAsia"/>
              <w:color w:val="444444"/>
              <w:spacing w:val="12"/>
              <w:sz w:val="23"/>
              <w:szCs w:val="23"/>
            </w:rPr>
            <w:delText>乙方逾期支付第二笔转会费25万元超过7</w:delText>
          </w:r>
        </w:del>
      </w:ins>
      <w:ins w:id="240" w:author=".momo" w:date="2022-01-14T15:21:00Z">
        <w:del w:id="241" w:author="Liu Qi" w:date="2022-05-24T15:25:00Z">
          <w:r w:rsidDel="00900247">
            <w:rPr>
              <w:rFonts w:hint="eastAsia"/>
              <w:color w:val="444444"/>
              <w:spacing w:val="12"/>
              <w:sz w:val="23"/>
              <w:szCs w:val="23"/>
            </w:rPr>
            <w:delText>个工作</w:delText>
          </w:r>
        </w:del>
      </w:ins>
      <w:ins w:id="242" w:author=".momo" w:date="2022-01-14T15:19:00Z">
        <w:del w:id="243" w:author="Liu Qi" w:date="2022-05-24T15:25:00Z">
          <w:r w:rsidDel="00900247">
            <w:rPr>
              <w:rFonts w:hint="eastAsia"/>
              <w:color w:val="444444"/>
              <w:spacing w:val="12"/>
              <w:sz w:val="23"/>
              <w:szCs w:val="23"/>
            </w:rPr>
            <w:delText>日的，</w:delText>
          </w:r>
        </w:del>
      </w:ins>
      <w:del w:id="244" w:author="Liu Qi" w:date="2022-05-24T15:25:00Z">
        <w:r w:rsidDel="00900247">
          <w:rPr>
            <w:rFonts w:hint="eastAsia"/>
            <w:color w:val="444444"/>
            <w:spacing w:val="12"/>
            <w:sz w:val="23"/>
            <w:szCs w:val="23"/>
          </w:rPr>
          <w:delText>每逾期一日，应当向甲方支付转会费总金额0.1%的滞纳金，此外，乙方应向甲方支付相当于</w:delText>
        </w:r>
        <w:r w:rsidDel="00900247">
          <w:rPr>
            <w:color w:val="444444"/>
            <w:spacing w:val="12"/>
            <w:sz w:val="23"/>
            <w:szCs w:val="23"/>
          </w:rPr>
          <w:delText>转会费</w:delText>
        </w:r>
        <w:r w:rsidDel="00900247">
          <w:rPr>
            <w:rFonts w:hint="eastAsia"/>
            <w:color w:val="444444"/>
            <w:spacing w:val="12"/>
            <w:sz w:val="23"/>
            <w:szCs w:val="23"/>
          </w:rPr>
          <w:delText>总额100</w:delText>
        </w:r>
      </w:del>
      <w:ins w:id="245" w:author="yuman" w:date="2022-01-14T14:04:00Z">
        <w:del w:id="246" w:author="Liu Qi" w:date="2022-05-24T15:25:00Z">
          <w:r w:rsidDel="00900247">
            <w:rPr>
              <w:rFonts w:hint="eastAsia"/>
              <w:color w:val="444444"/>
              <w:spacing w:val="12"/>
              <w:sz w:val="23"/>
              <w:szCs w:val="23"/>
            </w:rPr>
            <w:delText>30</w:delText>
          </w:r>
        </w:del>
      </w:ins>
      <w:del w:id="247" w:author="Liu Qi" w:date="2022-05-24T15:25:00Z">
        <w:r w:rsidDel="00900247">
          <w:rPr>
            <w:rFonts w:hint="eastAsia"/>
            <w:color w:val="444444"/>
            <w:spacing w:val="12"/>
            <w:sz w:val="23"/>
            <w:szCs w:val="23"/>
          </w:rPr>
          <w:delText>%的违约金</w:delText>
        </w:r>
      </w:del>
      <w:ins w:id="248" w:author=".momo" w:date="2022-01-14T15:19:00Z">
        <w:del w:id="249" w:author="Liu Qi" w:date="2022-05-24T15:25:00Z">
          <w:r w:rsidDel="00900247">
            <w:rPr>
              <w:rFonts w:hint="eastAsia"/>
              <w:color w:val="444444"/>
              <w:spacing w:val="12"/>
              <w:sz w:val="23"/>
              <w:szCs w:val="23"/>
            </w:rPr>
            <w:delText>。</w:delText>
          </w:r>
        </w:del>
      </w:ins>
    </w:p>
    <w:p w14:paraId="1ABDECCE" w14:textId="6334A56B" w:rsidR="004B30D5" w:rsidRDefault="00900247">
      <w:pPr>
        <w:pStyle w:val="txt"/>
        <w:spacing w:before="0" w:beforeAutospacing="0" w:after="0" w:afterAutospacing="0" w:line="360" w:lineRule="auto"/>
        <w:rPr>
          <w:color w:val="444444"/>
          <w:spacing w:val="12"/>
          <w:sz w:val="23"/>
          <w:szCs w:val="23"/>
        </w:rPr>
      </w:pPr>
      <w:ins w:id="250" w:author="Liu Qi" w:date="2022-05-24T15:25:00Z">
        <w:r>
          <w:rPr>
            <w:color w:val="444444"/>
            <w:spacing w:val="12"/>
            <w:sz w:val="23"/>
            <w:szCs w:val="23"/>
          </w:rPr>
          <w:t>4</w:t>
        </w:r>
      </w:ins>
      <w:del w:id="251" w:author="Liu Qi" w:date="2022-05-24T15:25:00Z">
        <w:r w:rsidR="003555B1" w:rsidDel="00900247">
          <w:rPr>
            <w:rFonts w:hint="eastAsia"/>
            <w:color w:val="444444"/>
            <w:spacing w:val="12"/>
            <w:sz w:val="23"/>
            <w:szCs w:val="23"/>
          </w:rPr>
          <w:delText>5</w:delText>
        </w:r>
      </w:del>
      <w:r w:rsidR="003555B1">
        <w:rPr>
          <w:rFonts w:hint="eastAsia"/>
          <w:color w:val="444444"/>
          <w:spacing w:val="12"/>
          <w:sz w:val="23"/>
          <w:szCs w:val="23"/>
        </w:rPr>
        <w:t>、因丙方原因致使与甲方逾期终止合同或逾期与乙方签订相关协议导致本合同无法履行的，甲方、乙方均有权解除本转会合同，丙方应当赔偿甲方、乙方因此遭受的直接经济损失。本转会合同解除后，丙方仍为甲方俱乐部选手。</w:t>
      </w:r>
    </w:p>
    <w:p w14:paraId="03324C71" w14:textId="3AAD2E86" w:rsidR="004B30D5" w:rsidRDefault="00900247">
      <w:pPr>
        <w:pStyle w:val="txt"/>
        <w:spacing w:before="0" w:beforeAutospacing="0" w:after="0" w:afterAutospacing="0" w:line="360" w:lineRule="auto"/>
        <w:rPr>
          <w:color w:val="444444"/>
          <w:spacing w:val="12"/>
          <w:sz w:val="23"/>
          <w:szCs w:val="23"/>
        </w:rPr>
      </w:pPr>
      <w:ins w:id="252" w:author="Liu Qi" w:date="2022-05-24T15:25:00Z">
        <w:r>
          <w:rPr>
            <w:color w:val="444444"/>
            <w:spacing w:val="12"/>
            <w:sz w:val="23"/>
            <w:szCs w:val="23"/>
          </w:rPr>
          <w:t>5</w:t>
        </w:r>
      </w:ins>
      <w:del w:id="253" w:author="Liu Qi" w:date="2022-05-24T15:25:00Z">
        <w:r w:rsidR="003555B1" w:rsidDel="00900247">
          <w:rPr>
            <w:rFonts w:hint="eastAsia"/>
            <w:color w:val="444444"/>
            <w:spacing w:val="12"/>
            <w:sz w:val="23"/>
            <w:szCs w:val="23"/>
          </w:rPr>
          <w:delText>6</w:delText>
        </w:r>
      </w:del>
      <w:r w:rsidR="003555B1">
        <w:rPr>
          <w:rFonts w:hint="eastAsia"/>
          <w:color w:val="444444"/>
          <w:spacing w:val="12"/>
          <w:sz w:val="23"/>
          <w:szCs w:val="23"/>
        </w:rPr>
        <w:t>、以上违约金不足以弥补守约方损失的，违约方应当继续承担赔偿责任。</w:t>
      </w:r>
    </w:p>
    <w:p w14:paraId="3BAB47F8" w14:textId="77777777" w:rsidR="004B30D5" w:rsidRDefault="004B30D5">
      <w:pPr>
        <w:pStyle w:val="txt"/>
        <w:spacing w:before="0" w:beforeAutospacing="0" w:after="0" w:afterAutospacing="0" w:line="360" w:lineRule="auto"/>
        <w:ind w:left="720"/>
        <w:rPr>
          <w:color w:val="444444"/>
          <w:spacing w:val="12"/>
          <w:sz w:val="23"/>
          <w:szCs w:val="23"/>
        </w:rPr>
      </w:pPr>
    </w:p>
    <w:p w14:paraId="34F4C26C"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合同的变更与解除</w:t>
      </w:r>
    </w:p>
    <w:p w14:paraId="2CD38519"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1、本转会合同签订后，甲、乙方经协商一致可以书面方式变更或解除本转会合同，丙方均无异议，同意遵照执行。</w:t>
      </w:r>
    </w:p>
    <w:p w14:paraId="49A5DE15"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2、有下列情形之一的，守约方（仅限于甲方、乙方）有权在书面通知违约方后单方解除本转会合同：</w:t>
      </w:r>
    </w:p>
    <w:p w14:paraId="7B45A8D6"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（1）本转会合同履行过程中，一方明确表示或自己的行为表明不履行主要义务的；</w:t>
      </w:r>
    </w:p>
    <w:p w14:paraId="3A6B1872"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（2）一方迟延履行主要义务，经催告后在合理的期限内仍未履行；</w:t>
      </w:r>
    </w:p>
    <w:p w14:paraId="3995AD40"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（3）一方迟延履行其在本转会合同项下的义务致使本合同项下的目的无法实现的。</w:t>
      </w:r>
    </w:p>
    <w:p w14:paraId="3E242FF1" w14:textId="77777777" w:rsidR="004B30D5" w:rsidRDefault="003555B1">
      <w:pPr>
        <w:spacing w:line="560" w:lineRule="exact"/>
        <w:ind w:firstLineChars="200" w:firstLine="508"/>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本转会合同因任何一方的过错而解除的，守约方有权要求违约方赔偿违约方由此所遭受的直接经济损失。</w:t>
      </w:r>
    </w:p>
    <w:p w14:paraId="0D4FF32A" w14:textId="77777777" w:rsidR="004B30D5" w:rsidRDefault="003555B1">
      <w:pPr>
        <w:spacing w:line="560" w:lineRule="exact"/>
        <w:ind w:firstLineChars="200" w:firstLine="508"/>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因不可抗力致使本转会合同无法继续履行的，各方互不承担违约责任。</w:t>
      </w:r>
    </w:p>
    <w:p w14:paraId="4F305817" w14:textId="77777777" w:rsidR="004B30D5" w:rsidRDefault="004B30D5">
      <w:pPr>
        <w:pStyle w:val="txt"/>
        <w:spacing w:before="0" w:beforeAutospacing="0" w:after="0" w:afterAutospacing="0" w:line="360" w:lineRule="auto"/>
        <w:ind w:left="720"/>
        <w:rPr>
          <w:b/>
          <w:color w:val="444444"/>
          <w:spacing w:val="12"/>
          <w:sz w:val="23"/>
          <w:szCs w:val="23"/>
        </w:rPr>
      </w:pPr>
    </w:p>
    <w:p w14:paraId="0CB04F4A"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适用法律与争议解决</w:t>
      </w:r>
    </w:p>
    <w:p w14:paraId="62DE70B2" w14:textId="77777777" w:rsidR="004B30D5" w:rsidRDefault="003555B1">
      <w:pPr>
        <w:pStyle w:val="txt"/>
        <w:spacing w:before="0" w:beforeAutospacing="0" w:after="0" w:afterAutospacing="0" w:line="360" w:lineRule="auto"/>
        <w:ind w:firstLineChars="200" w:firstLine="508"/>
        <w:rPr>
          <w:color w:val="444444"/>
          <w:spacing w:val="12"/>
          <w:sz w:val="23"/>
          <w:szCs w:val="23"/>
        </w:rPr>
      </w:pPr>
      <w:r>
        <w:rPr>
          <w:rFonts w:hint="eastAsia"/>
          <w:color w:val="444444"/>
          <w:spacing w:val="12"/>
          <w:sz w:val="23"/>
          <w:szCs w:val="23"/>
        </w:rPr>
        <w:lastRenderedPageBreak/>
        <w:t>本转会合同的效力、解释和执行均受中华人民共和国法律管辖。因本转会合同而产生或与本转会合同有关的任何和所有争议，应通过协商解决。若协商不能达成任何可接受的解决方案，任何一方可以向</w:t>
      </w:r>
      <w:del w:id="254" w:author="Amanda" w:date="2022-01-14T10:04:00Z">
        <w:r>
          <w:rPr>
            <w:rFonts w:hint="eastAsia"/>
            <w:color w:val="444444"/>
            <w:spacing w:val="12"/>
            <w:sz w:val="23"/>
            <w:szCs w:val="23"/>
          </w:rPr>
          <w:delText>原告</w:delText>
        </w:r>
      </w:del>
      <w:ins w:id="255" w:author="Amanda" w:date="2022-01-14T10:04:00Z">
        <w:del w:id="256" w:author="yuman" w:date="2022-01-14T13:52:00Z">
          <w:r>
            <w:rPr>
              <w:rFonts w:hint="eastAsia"/>
              <w:color w:val="444444"/>
              <w:spacing w:val="12"/>
              <w:sz w:val="23"/>
              <w:szCs w:val="23"/>
            </w:rPr>
            <w:delText>乙方</w:delText>
          </w:r>
        </w:del>
      </w:ins>
      <w:ins w:id="257" w:author="yuman" w:date="2022-01-14T13:52:00Z">
        <w:r>
          <w:rPr>
            <w:rFonts w:hint="eastAsia"/>
            <w:color w:val="444444"/>
            <w:spacing w:val="12"/>
            <w:sz w:val="23"/>
            <w:szCs w:val="23"/>
          </w:rPr>
          <w:t>原告</w:t>
        </w:r>
      </w:ins>
      <w:r>
        <w:rPr>
          <w:rFonts w:hint="eastAsia"/>
          <w:color w:val="444444"/>
          <w:spacing w:val="12"/>
          <w:sz w:val="23"/>
          <w:szCs w:val="23"/>
        </w:rPr>
        <w:t>所在地有管辖权的人民法院提起诉讼。</w:t>
      </w:r>
    </w:p>
    <w:p w14:paraId="0A9639F4" w14:textId="77777777" w:rsidR="004B30D5" w:rsidRDefault="004B30D5">
      <w:pPr>
        <w:pStyle w:val="txt"/>
        <w:spacing w:before="0" w:beforeAutospacing="0" w:after="0" w:afterAutospacing="0" w:line="360" w:lineRule="auto"/>
        <w:ind w:firstLineChars="200" w:firstLine="508"/>
        <w:rPr>
          <w:color w:val="444444"/>
          <w:spacing w:val="12"/>
          <w:sz w:val="23"/>
          <w:szCs w:val="23"/>
        </w:rPr>
      </w:pPr>
    </w:p>
    <w:p w14:paraId="4039FE96" w14:textId="77777777" w:rsidR="004B30D5" w:rsidRDefault="003555B1">
      <w:pPr>
        <w:pStyle w:val="txt"/>
        <w:numPr>
          <w:ilvl w:val="0"/>
          <w:numId w:val="1"/>
        </w:numPr>
        <w:spacing w:before="0" w:beforeAutospacing="0" w:after="0" w:afterAutospacing="0" w:line="360" w:lineRule="auto"/>
        <w:rPr>
          <w:b/>
          <w:color w:val="444444"/>
          <w:spacing w:val="12"/>
          <w:sz w:val="23"/>
          <w:szCs w:val="23"/>
        </w:rPr>
      </w:pPr>
      <w:r>
        <w:rPr>
          <w:rFonts w:hint="eastAsia"/>
          <w:b/>
          <w:color w:val="444444"/>
          <w:spacing w:val="12"/>
          <w:sz w:val="23"/>
          <w:szCs w:val="23"/>
        </w:rPr>
        <w:t>其他</w:t>
      </w:r>
    </w:p>
    <w:p w14:paraId="0BE89C22" w14:textId="77777777" w:rsidR="004B30D5" w:rsidRDefault="003555B1">
      <w:pPr>
        <w:spacing w:line="560" w:lineRule="exact"/>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1、本转会合同部分条款无效、不合法或无法实施，不应影响其他条款。</w:t>
      </w:r>
    </w:p>
    <w:p w14:paraId="75BA7D72" w14:textId="77777777" w:rsidR="004B30D5" w:rsidRDefault="003555B1">
      <w:pPr>
        <w:pStyle w:val="af0"/>
        <w:numPr>
          <w:ilvl w:val="0"/>
          <w:numId w:val="2"/>
        </w:numPr>
        <w:spacing w:line="560" w:lineRule="exact"/>
        <w:ind w:firstLineChars="0"/>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任何一方不得从事有损其他各方形象或有损公众利益的言行。</w:t>
      </w:r>
    </w:p>
    <w:p w14:paraId="0E6B67FE" w14:textId="77777777" w:rsidR="004B30D5" w:rsidRDefault="003555B1">
      <w:pPr>
        <w:pStyle w:val="af0"/>
        <w:numPr>
          <w:ilvl w:val="0"/>
          <w:numId w:val="2"/>
        </w:numPr>
        <w:spacing w:line="560" w:lineRule="exact"/>
        <w:ind w:firstLineChars="0"/>
        <w:rPr>
          <w:rFonts w:ascii="宋体" w:eastAsia="宋体" w:hAnsi="宋体" w:cs="宋体"/>
          <w:color w:val="444444"/>
          <w:spacing w:val="12"/>
          <w:kern w:val="0"/>
          <w:sz w:val="23"/>
          <w:szCs w:val="23"/>
        </w:rPr>
      </w:pPr>
      <w:r>
        <w:rPr>
          <w:rFonts w:ascii="宋体" w:eastAsia="宋体" w:hAnsi="宋体" w:cs="宋体" w:hint="eastAsia"/>
          <w:color w:val="444444"/>
          <w:spacing w:val="12"/>
          <w:kern w:val="0"/>
          <w:sz w:val="23"/>
          <w:szCs w:val="23"/>
        </w:rPr>
        <w:t>本转会合同经甲、乙双方加盖公章及丙方签字后生效，自各方履行完毕各自的义务时终止。</w:t>
      </w:r>
    </w:p>
    <w:p w14:paraId="49812C34" w14:textId="77777777" w:rsidR="004B30D5" w:rsidRDefault="003555B1">
      <w:pPr>
        <w:pStyle w:val="af0"/>
        <w:numPr>
          <w:ilvl w:val="0"/>
          <w:numId w:val="2"/>
        </w:numPr>
        <w:spacing w:line="560" w:lineRule="exact"/>
        <w:ind w:firstLineChars="0"/>
        <w:rPr>
          <w:rFonts w:ascii="宋体" w:eastAsia="宋体" w:hAnsi="宋体" w:cs="宋体"/>
          <w:color w:val="444444"/>
          <w:spacing w:val="12"/>
          <w:sz w:val="23"/>
          <w:szCs w:val="23"/>
        </w:rPr>
      </w:pPr>
      <w:r>
        <w:rPr>
          <w:rFonts w:ascii="宋体" w:eastAsia="宋体" w:hAnsi="宋体" w:cs="宋体" w:hint="eastAsia"/>
          <w:color w:val="444444"/>
          <w:spacing w:val="12"/>
          <w:kern w:val="0"/>
          <w:sz w:val="23"/>
          <w:szCs w:val="23"/>
        </w:rPr>
        <w:t>本转会合同一式【叁】份，甲、乙、丙三方各执【一】份，具同等法律效力。未尽事宜可续签补充协议或增加协议附件。</w:t>
      </w:r>
    </w:p>
    <w:p w14:paraId="7B8991D1" w14:textId="77777777" w:rsidR="004B30D5" w:rsidRDefault="004B30D5">
      <w:pPr>
        <w:pStyle w:val="af0"/>
        <w:numPr>
          <w:ilvl w:val="255"/>
          <w:numId w:val="0"/>
        </w:numPr>
        <w:spacing w:line="560" w:lineRule="exact"/>
        <w:rPr>
          <w:rFonts w:ascii="宋体" w:eastAsia="宋体" w:hAnsi="宋体" w:cs="宋体"/>
          <w:color w:val="444444"/>
          <w:spacing w:val="12"/>
          <w:sz w:val="23"/>
          <w:szCs w:val="23"/>
        </w:rPr>
      </w:pPr>
    </w:p>
    <w:p w14:paraId="67ABF157" w14:textId="77777777" w:rsidR="004B30D5" w:rsidRDefault="003555B1">
      <w:pPr>
        <w:pStyle w:val="txt"/>
        <w:spacing w:before="0" w:beforeAutospacing="0" w:after="0" w:afterAutospacing="0" w:line="360" w:lineRule="auto"/>
        <w:jc w:val="center"/>
        <w:rPr>
          <w:color w:val="444444"/>
          <w:spacing w:val="12"/>
          <w:sz w:val="23"/>
          <w:szCs w:val="23"/>
        </w:rPr>
      </w:pPr>
      <w:r>
        <w:rPr>
          <w:rFonts w:hint="eastAsia"/>
          <w:color w:val="444444"/>
          <w:spacing w:val="12"/>
          <w:sz w:val="23"/>
          <w:szCs w:val="23"/>
        </w:rPr>
        <w:t>（以下为王者荣耀职业赛事联盟选手转会协议之签署页）</w:t>
      </w:r>
    </w:p>
    <w:p w14:paraId="4A567E88" w14:textId="77777777" w:rsidR="004B30D5" w:rsidRDefault="003555B1">
      <w:pPr>
        <w:pStyle w:val="txt"/>
        <w:spacing w:before="0" w:beforeAutospacing="0" w:after="0" w:afterAutospacing="0" w:line="360" w:lineRule="auto"/>
        <w:rPr>
          <w:ins w:id="258" w:author="Amanda" w:date="2022-01-14T12:33:00Z"/>
          <w:color w:val="444444"/>
          <w:spacing w:val="12"/>
          <w:sz w:val="23"/>
          <w:szCs w:val="23"/>
        </w:rPr>
      </w:pPr>
      <w:r>
        <w:rPr>
          <w:rFonts w:hint="eastAsia"/>
          <w:color w:val="444444"/>
          <w:spacing w:val="12"/>
          <w:sz w:val="23"/>
          <w:szCs w:val="23"/>
        </w:rPr>
        <w:t>甲方：（盖章）                         乙方：（盖章）</w:t>
      </w:r>
    </w:p>
    <w:p w14:paraId="7340FEC5" w14:textId="77777777" w:rsidR="004B30D5" w:rsidRDefault="003555B1">
      <w:pPr>
        <w:pStyle w:val="txt"/>
        <w:spacing w:before="0" w:beforeAutospacing="0" w:after="0" w:afterAutospacing="0" w:line="360" w:lineRule="auto"/>
        <w:jc w:val="right"/>
        <w:rPr>
          <w:color w:val="444444"/>
          <w:spacing w:val="12"/>
          <w:sz w:val="23"/>
          <w:szCs w:val="23"/>
        </w:rPr>
        <w:pPrChange w:id="259" w:author="Amanda" w:date="2022-01-14T12:33:00Z">
          <w:pPr>
            <w:pStyle w:val="txt"/>
            <w:spacing w:before="0" w:beforeAutospacing="0" w:after="0" w:afterAutospacing="0" w:line="360" w:lineRule="auto"/>
          </w:pPr>
        </w:pPrChange>
      </w:pPr>
      <w:ins w:id="260" w:author="Amanda" w:date="2022-01-14T12:33:00Z">
        <w:r>
          <w:rPr>
            <w:rFonts w:hint="eastAsia"/>
            <w:color w:val="444444"/>
            <w:spacing w:val="12"/>
            <w:sz w:val="23"/>
            <w:szCs w:val="23"/>
          </w:rPr>
          <w:t>上饶市天同文化传播有限公司</w:t>
        </w:r>
      </w:ins>
    </w:p>
    <w:p w14:paraId="1F7AC3D4"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代表签字：                            代表签字：</w:t>
      </w:r>
    </w:p>
    <w:p w14:paraId="43B76406" w14:textId="77777777" w:rsidR="004B30D5" w:rsidRDefault="004B30D5">
      <w:pPr>
        <w:pStyle w:val="txt"/>
        <w:spacing w:before="0" w:beforeAutospacing="0" w:after="0" w:afterAutospacing="0" w:line="360" w:lineRule="auto"/>
        <w:rPr>
          <w:color w:val="444444"/>
          <w:spacing w:val="12"/>
          <w:sz w:val="23"/>
          <w:szCs w:val="23"/>
        </w:rPr>
      </w:pPr>
    </w:p>
    <w:p w14:paraId="6D850302" w14:textId="77777777" w:rsidR="004B30D5" w:rsidRDefault="004B30D5">
      <w:pPr>
        <w:pStyle w:val="txt"/>
        <w:spacing w:before="0" w:beforeAutospacing="0" w:after="0" w:afterAutospacing="0" w:line="360" w:lineRule="auto"/>
        <w:rPr>
          <w:color w:val="444444"/>
          <w:spacing w:val="12"/>
          <w:sz w:val="23"/>
          <w:szCs w:val="23"/>
        </w:rPr>
      </w:pPr>
    </w:p>
    <w:p w14:paraId="22D152D9" w14:textId="77777777"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 xml:space="preserve">丙方：（签字、手印）           </w:t>
      </w:r>
    </w:p>
    <w:p w14:paraId="536410B1" w14:textId="77777777" w:rsidR="004B30D5" w:rsidRDefault="004B30D5">
      <w:pPr>
        <w:pStyle w:val="txt"/>
        <w:spacing w:before="0" w:beforeAutospacing="0" w:after="0" w:afterAutospacing="0" w:line="360" w:lineRule="auto"/>
        <w:rPr>
          <w:color w:val="444444"/>
          <w:spacing w:val="12"/>
          <w:sz w:val="23"/>
          <w:szCs w:val="23"/>
        </w:rPr>
      </w:pPr>
    </w:p>
    <w:p w14:paraId="40E1498A" w14:textId="77777777" w:rsidR="004B30D5" w:rsidRDefault="004B30D5">
      <w:pPr>
        <w:pStyle w:val="txt"/>
        <w:spacing w:before="0" w:beforeAutospacing="0" w:after="0" w:afterAutospacing="0" w:line="360" w:lineRule="auto"/>
        <w:rPr>
          <w:color w:val="444444"/>
          <w:spacing w:val="12"/>
          <w:sz w:val="23"/>
          <w:szCs w:val="23"/>
        </w:rPr>
      </w:pPr>
    </w:p>
    <w:p w14:paraId="1DCF1AE9" w14:textId="77777777" w:rsidR="004B30D5" w:rsidRDefault="004B30D5">
      <w:pPr>
        <w:pStyle w:val="txt"/>
        <w:spacing w:before="0" w:beforeAutospacing="0" w:after="0" w:afterAutospacing="0" w:line="360" w:lineRule="auto"/>
        <w:rPr>
          <w:color w:val="444444"/>
          <w:spacing w:val="12"/>
          <w:sz w:val="23"/>
          <w:szCs w:val="23"/>
        </w:rPr>
      </w:pPr>
    </w:p>
    <w:p w14:paraId="2D482613" w14:textId="0DA5F842" w:rsidR="004B30D5" w:rsidRDefault="003555B1">
      <w:pPr>
        <w:pStyle w:val="txt"/>
        <w:spacing w:before="0" w:beforeAutospacing="0" w:after="0" w:afterAutospacing="0" w:line="360" w:lineRule="auto"/>
        <w:rPr>
          <w:color w:val="444444"/>
          <w:spacing w:val="12"/>
          <w:sz w:val="23"/>
          <w:szCs w:val="23"/>
        </w:rPr>
      </w:pPr>
      <w:r>
        <w:rPr>
          <w:rFonts w:hint="eastAsia"/>
          <w:color w:val="444444"/>
          <w:spacing w:val="12"/>
          <w:sz w:val="23"/>
          <w:szCs w:val="23"/>
        </w:rPr>
        <w:t>签约时间：</w:t>
      </w:r>
      <w:ins w:id="261" w:author="Amanda" w:date="2022-01-14T12:33:00Z">
        <w:r>
          <w:rPr>
            <w:rFonts w:hint="eastAsia"/>
            <w:color w:val="444444"/>
            <w:spacing w:val="12"/>
            <w:sz w:val="23"/>
            <w:szCs w:val="23"/>
          </w:rPr>
          <w:t>2</w:t>
        </w:r>
        <w:r>
          <w:rPr>
            <w:color w:val="444444"/>
            <w:spacing w:val="12"/>
            <w:sz w:val="23"/>
            <w:szCs w:val="23"/>
          </w:rPr>
          <w:t>02</w:t>
        </w:r>
      </w:ins>
      <w:ins w:id="262" w:author="Liu Qi" w:date="2022-05-24T15:25:00Z">
        <w:r w:rsidR="00900247">
          <w:rPr>
            <w:color w:val="444444"/>
            <w:spacing w:val="12"/>
            <w:sz w:val="23"/>
            <w:szCs w:val="23"/>
          </w:rPr>
          <w:t>2</w:t>
        </w:r>
      </w:ins>
      <w:ins w:id="263" w:author="Amanda" w:date="2022-01-14T12:33:00Z">
        <w:del w:id="264" w:author="Liu Qi" w:date="2022-05-24T15:25:00Z">
          <w:r w:rsidDel="00900247">
            <w:rPr>
              <w:color w:val="444444"/>
              <w:spacing w:val="12"/>
              <w:sz w:val="23"/>
              <w:szCs w:val="23"/>
            </w:rPr>
            <w:delText>1</w:delText>
          </w:r>
        </w:del>
        <w:r>
          <w:rPr>
            <w:rFonts w:hint="eastAsia"/>
            <w:color w:val="444444"/>
            <w:spacing w:val="12"/>
            <w:sz w:val="23"/>
            <w:szCs w:val="23"/>
          </w:rPr>
          <w:t>年</w:t>
        </w:r>
      </w:ins>
      <w:ins w:id="265" w:author="Liu Qi" w:date="2022-05-24T15:25:00Z">
        <w:r w:rsidR="00900247">
          <w:rPr>
            <w:color w:val="444444"/>
            <w:spacing w:val="12"/>
            <w:sz w:val="23"/>
            <w:szCs w:val="23"/>
          </w:rPr>
          <w:t xml:space="preserve"> </w:t>
        </w:r>
      </w:ins>
      <w:ins w:id="266" w:author="Amanda" w:date="2022-01-14T12:33:00Z">
        <w:del w:id="267" w:author="Liu Qi" w:date="2022-05-24T15:25:00Z">
          <w:r w:rsidDel="00900247">
            <w:rPr>
              <w:rFonts w:hint="eastAsia"/>
              <w:color w:val="444444"/>
              <w:spacing w:val="12"/>
              <w:sz w:val="23"/>
              <w:szCs w:val="23"/>
            </w:rPr>
            <w:delText>1</w:delText>
          </w:r>
        </w:del>
        <w:r>
          <w:rPr>
            <w:rFonts w:hint="eastAsia"/>
            <w:color w:val="444444"/>
            <w:spacing w:val="12"/>
            <w:sz w:val="23"/>
            <w:szCs w:val="23"/>
          </w:rPr>
          <w:t>月 日</w:t>
        </w:r>
      </w:ins>
    </w:p>
    <w:sectPr w:rsidR="004B3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F765" w14:textId="77777777" w:rsidR="003E345E" w:rsidRDefault="003E345E" w:rsidP="00900247">
      <w:r>
        <w:separator/>
      </w:r>
    </w:p>
  </w:endnote>
  <w:endnote w:type="continuationSeparator" w:id="0">
    <w:p w14:paraId="35AA8AE7" w14:textId="77777777" w:rsidR="003E345E" w:rsidRDefault="003E345E" w:rsidP="0090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129E" w14:textId="77777777" w:rsidR="003E345E" w:rsidRDefault="003E345E" w:rsidP="00900247">
      <w:r>
        <w:separator/>
      </w:r>
    </w:p>
  </w:footnote>
  <w:footnote w:type="continuationSeparator" w:id="0">
    <w:p w14:paraId="00E8CFF4" w14:textId="77777777" w:rsidR="003E345E" w:rsidRDefault="003E345E" w:rsidP="0090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92213"/>
    <w:multiLevelType w:val="multilevel"/>
    <w:tmpl w:val="23B92213"/>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4908CB"/>
    <w:multiLevelType w:val="multilevel"/>
    <w:tmpl w:val="2D4908CB"/>
    <w:lvl w:ilvl="0">
      <w:start w:val="1"/>
      <w:numFmt w:val="japaneseCounting"/>
      <w:lvlText w:val="%1、"/>
      <w:lvlJc w:val="left"/>
      <w:pPr>
        <w:ind w:left="720" w:hanging="720"/>
      </w:pPr>
      <w:rPr>
        <w:rFonts w:ascii="宋体" w:hAnsi="宋体" w:hint="default"/>
        <w:color w:val="444444"/>
        <w:sz w:val="23"/>
        <w:lang w:val="en-US"/>
      </w:rPr>
    </w:lvl>
    <w:lvl w:ilvl="1">
      <w:start w:val="1"/>
      <w:numFmt w:val="decimal"/>
      <w:lvlText w:val="%2、"/>
      <w:lvlJc w:val="left"/>
      <w:pPr>
        <w:ind w:left="1140" w:hanging="720"/>
      </w:pPr>
      <w:rPr>
        <w:rFonts w:ascii="宋体" w:eastAsia="宋体" w:hAnsi="宋体" w:cs="宋体"/>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61568690">
    <w:abstractNumId w:val="1"/>
  </w:num>
  <w:num w:numId="2" w16cid:durableId="15869180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Qi">
    <w15:presenceInfo w15:providerId="Windows Live" w15:userId="79d326072aee5b9f"/>
  </w15:person>
  <w15:person w15:author="Amanda">
    <w15:presenceInfo w15:providerId="AD" w15:userId="S::Amanda@flashexpress.partner.onmschina.cn::a83b24ed-7d92-4b40-b890-7374c3295d58"/>
  </w15:person>
  <w15:person w15:author="yuman">
    <w15:presenceInfo w15:providerId="None" w15:userId="yu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D0"/>
    <w:rsid w:val="00013F1D"/>
    <w:rsid w:val="0001764D"/>
    <w:rsid w:val="000327AD"/>
    <w:rsid w:val="00033BEC"/>
    <w:rsid w:val="00037049"/>
    <w:rsid w:val="00070136"/>
    <w:rsid w:val="00076F4E"/>
    <w:rsid w:val="000838BD"/>
    <w:rsid w:val="00093EF9"/>
    <w:rsid w:val="00095549"/>
    <w:rsid w:val="000A7D79"/>
    <w:rsid w:val="000D12E3"/>
    <w:rsid w:val="0015417C"/>
    <w:rsid w:val="00157B76"/>
    <w:rsid w:val="001637AC"/>
    <w:rsid w:val="00182E45"/>
    <w:rsid w:val="001B08D8"/>
    <w:rsid w:val="001B572D"/>
    <w:rsid w:val="001C5D08"/>
    <w:rsid w:val="001F113E"/>
    <w:rsid w:val="0020023E"/>
    <w:rsid w:val="002052F4"/>
    <w:rsid w:val="002145A7"/>
    <w:rsid w:val="002306AE"/>
    <w:rsid w:val="002446C0"/>
    <w:rsid w:val="00270825"/>
    <w:rsid w:val="002812EA"/>
    <w:rsid w:val="00283E95"/>
    <w:rsid w:val="002952F5"/>
    <w:rsid w:val="00295447"/>
    <w:rsid w:val="002A3A46"/>
    <w:rsid w:val="002C34E7"/>
    <w:rsid w:val="002F6745"/>
    <w:rsid w:val="00300E68"/>
    <w:rsid w:val="00301BF1"/>
    <w:rsid w:val="00307676"/>
    <w:rsid w:val="003555B1"/>
    <w:rsid w:val="00355ADA"/>
    <w:rsid w:val="00374195"/>
    <w:rsid w:val="003E345E"/>
    <w:rsid w:val="003F60D0"/>
    <w:rsid w:val="00401D77"/>
    <w:rsid w:val="00407177"/>
    <w:rsid w:val="00412D63"/>
    <w:rsid w:val="0041717A"/>
    <w:rsid w:val="004237D5"/>
    <w:rsid w:val="00437FA2"/>
    <w:rsid w:val="004560B2"/>
    <w:rsid w:val="00461FA7"/>
    <w:rsid w:val="004A59E7"/>
    <w:rsid w:val="004B30D5"/>
    <w:rsid w:val="004B7BDE"/>
    <w:rsid w:val="004E44F2"/>
    <w:rsid w:val="0052073C"/>
    <w:rsid w:val="00554661"/>
    <w:rsid w:val="00566909"/>
    <w:rsid w:val="005743E6"/>
    <w:rsid w:val="005B1EDD"/>
    <w:rsid w:val="005B3C88"/>
    <w:rsid w:val="005B6B6E"/>
    <w:rsid w:val="005D131A"/>
    <w:rsid w:val="00607788"/>
    <w:rsid w:val="00607CAB"/>
    <w:rsid w:val="00615501"/>
    <w:rsid w:val="0061623E"/>
    <w:rsid w:val="00625BFC"/>
    <w:rsid w:val="00653000"/>
    <w:rsid w:val="006636D4"/>
    <w:rsid w:val="00664428"/>
    <w:rsid w:val="006704AE"/>
    <w:rsid w:val="0067267C"/>
    <w:rsid w:val="0067343C"/>
    <w:rsid w:val="00687524"/>
    <w:rsid w:val="006A4202"/>
    <w:rsid w:val="006D0609"/>
    <w:rsid w:val="006E6144"/>
    <w:rsid w:val="006E7522"/>
    <w:rsid w:val="00732CD4"/>
    <w:rsid w:val="007408D8"/>
    <w:rsid w:val="00757FEE"/>
    <w:rsid w:val="007A35F0"/>
    <w:rsid w:val="007A3892"/>
    <w:rsid w:val="007C0DD4"/>
    <w:rsid w:val="007D59F1"/>
    <w:rsid w:val="007E3C06"/>
    <w:rsid w:val="008346FC"/>
    <w:rsid w:val="00844735"/>
    <w:rsid w:val="0085199D"/>
    <w:rsid w:val="00857FA5"/>
    <w:rsid w:val="00883889"/>
    <w:rsid w:val="00896875"/>
    <w:rsid w:val="008E1823"/>
    <w:rsid w:val="00900247"/>
    <w:rsid w:val="00903BDC"/>
    <w:rsid w:val="0095295D"/>
    <w:rsid w:val="0096468F"/>
    <w:rsid w:val="00970C35"/>
    <w:rsid w:val="0099133D"/>
    <w:rsid w:val="00994652"/>
    <w:rsid w:val="009B7BD2"/>
    <w:rsid w:val="009C6C91"/>
    <w:rsid w:val="009D7E51"/>
    <w:rsid w:val="009E20BD"/>
    <w:rsid w:val="00A70E66"/>
    <w:rsid w:val="00A82F95"/>
    <w:rsid w:val="00AB1871"/>
    <w:rsid w:val="00AC1A54"/>
    <w:rsid w:val="00AC6ADC"/>
    <w:rsid w:val="00AD67A3"/>
    <w:rsid w:val="00AE6390"/>
    <w:rsid w:val="00B3734C"/>
    <w:rsid w:val="00B44CAF"/>
    <w:rsid w:val="00B51FB1"/>
    <w:rsid w:val="00B67971"/>
    <w:rsid w:val="00B70A70"/>
    <w:rsid w:val="00B81716"/>
    <w:rsid w:val="00BA1EE7"/>
    <w:rsid w:val="00BA4674"/>
    <w:rsid w:val="00BD5B5C"/>
    <w:rsid w:val="00BF248D"/>
    <w:rsid w:val="00BF7194"/>
    <w:rsid w:val="00C06847"/>
    <w:rsid w:val="00C21519"/>
    <w:rsid w:val="00C25CD4"/>
    <w:rsid w:val="00C351CC"/>
    <w:rsid w:val="00C60C20"/>
    <w:rsid w:val="00C63789"/>
    <w:rsid w:val="00CA1FA5"/>
    <w:rsid w:val="00CC312B"/>
    <w:rsid w:val="00CC43CE"/>
    <w:rsid w:val="00CD2BE8"/>
    <w:rsid w:val="00D06B6E"/>
    <w:rsid w:val="00D56294"/>
    <w:rsid w:val="00D656C2"/>
    <w:rsid w:val="00D76A8D"/>
    <w:rsid w:val="00D867E3"/>
    <w:rsid w:val="00D91F79"/>
    <w:rsid w:val="00D935E7"/>
    <w:rsid w:val="00DA4E31"/>
    <w:rsid w:val="00DB5EBE"/>
    <w:rsid w:val="00E076D9"/>
    <w:rsid w:val="00E25FDC"/>
    <w:rsid w:val="00E3064F"/>
    <w:rsid w:val="00E3240F"/>
    <w:rsid w:val="00E41EA2"/>
    <w:rsid w:val="00E46480"/>
    <w:rsid w:val="00E75E1F"/>
    <w:rsid w:val="00EA0C9E"/>
    <w:rsid w:val="00EB61D6"/>
    <w:rsid w:val="00ED644E"/>
    <w:rsid w:val="00ED6DE0"/>
    <w:rsid w:val="00EE0886"/>
    <w:rsid w:val="00EF2233"/>
    <w:rsid w:val="00EF7EE5"/>
    <w:rsid w:val="00F53D19"/>
    <w:rsid w:val="00F555C8"/>
    <w:rsid w:val="00F57A7B"/>
    <w:rsid w:val="00FA7A2B"/>
    <w:rsid w:val="00FB0110"/>
    <w:rsid w:val="00FD50DB"/>
    <w:rsid w:val="016C3BE1"/>
    <w:rsid w:val="03A072BA"/>
    <w:rsid w:val="03F84D80"/>
    <w:rsid w:val="04FD4693"/>
    <w:rsid w:val="08B31024"/>
    <w:rsid w:val="0B38115E"/>
    <w:rsid w:val="0B3C0BD7"/>
    <w:rsid w:val="0B6A0CA2"/>
    <w:rsid w:val="0C005BF8"/>
    <w:rsid w:val="0DDD5649"/>
    <w:rsid w:val="0EA46C39"/>
    <w:rsid w:val="105A2F40"/>
    <w:rsid w:val="116D572B"/>
    <w:rsid w:val="15002DD1"/>
    <w:rsid w:val="175C4FDE"/>
    <w:rsid w:val="1ADC0215"/>
    <w:rsid w:val="1D170138"/>
    <w:rsid w:val="1E9D762F"/>
    <w:rsid w:val="212234E4"/>
    <w:rsid w:val="25CE582D"/>
    <w:rsid w:val="2A6842FA"/>
    <w:rsid w:val="2A91181D"/>
    <w:rsid w:val="2AA660F6"/>
    <w:rsid w:val="2AAA5630"/>
    <w:rsid w:val="2B7A00E9"/>
    <w:rsid w:val="2BEE64C6"/>
    <w:rsid w:val="2F4F4626"/>
    <w:rsid w:val="2FC54008"/>
    <w:rsid w:val="32206503"/>
    <w:rsid w:val="35254FDF"/>
    <w:rsid w:val="35651B44"/>
    <w:rsid w:val="37920898"/>
    <w:rsid w:val="381A6CAF"/>
    <w:rsid w:val="3A6765CC"/>
    <w:rsid w:val="3A9453A7"/>
    <w:rsid w:val="3D6A1F9B"/>
    <w:rsid w:val="3E991FE4"/>
    <w:rsid w:val="40A50C42"/>
    <w:rsid w:val="45401CE9"/>
    <w:rsid w:val="468B7F10"/>
    <w:rsid w:val="48284659"/>
    <w:rsid w:val="488736E1"/>
    <w:rsid w:val="49FC135B"/>
    <w:rsid w:val="4AB722B5"/>
    <w:rsid w:val="4B2F6643"/>
    <w:rsid w:val="4FAA3E3D"/>
    <w:rsid w:val="4FDE739A"/>
    <w:rsid w:val="52252774"/>
    <w:rsid w:val="52447EA4"/>
    <w:rsid w:val="528705E2"/>
    <w:rsid w:val="54BF7678"/>
    <w:rsid w:val="58C3619D"/>
    <w:rsid w:val="5AF1395E"/>
    <w:rsid w:val="5E022700"/>
    <w:rsid w:val="5F0F2B16"/>
    <w:rsid w:val="60650965"/>
    <w:rsid w:val="61F64D50"/>
    <w:rsid w:val="67071D06"/>
    <w:rsid w:val="6A840B01"/>
    <w:rsid w:val="6BF07B5F"/>
    <w:rsid w:val="6CB22E68"/>
    <w:rsid w:val="6D957A6D"/>
    <w:rsid w:val="6EFD3308"/>
    <w:rsid w:val="706E73C6"/>
    <w:rsid w:val="7220592E"/>
    <w:rsid w:val="74387AA8"/>
    <w:rsid w:val="74755272"/>
    <w:rsid w:val="780D09BD"/>
    <w:rsid w:val="78B3718F"/>
    <w:rsid w:val="7B436AB6"/>
    <w:rsid w:val="7D1D3D4C"/>
    <w:rsid w:val="7DDF1E5D"/>
    <w:rsid w:val="7EC11BA2"/>
    <w:rsid w:val="7F5E494C"/>
    <w:rsid w:val="7F7B2D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82DD36"/>
  <w15:docId w15:val="{1568EFB9-E700-4C78-8495-AA3F4AC2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paragraph" w:customStyle="1" w:styleId="txt">
    <w:name w:val="tx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f">
    <w:name w:val="无"/>
    <w:qFormat/>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0">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styleId="af1">
    <w:name w:val="Revision"/>
    <w:hidden/>
    <w:uiPriority w:val="99"/>
    <w:semiHidden/>
    <w:rsid w:val="00900247"/>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3CEC3-D7B2-416A-96EC-827C8B7C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luciazhao(赵婵)</dc:creator>
  <cp:lastModifiedBy>Liu Qi</cp:lastModifiedBy>
  <cp:revision>4</cp:revision>
  <dcterms:created xsi:type="dcterms:W3CDTF">2022-05-24T07:28:00Z</dcterms:created>
  <dcterms:modified xsi:type="dcterms:W3CDTF">2022-05-28T07:31:00Z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2052-11.1.0.11392</vt:lpwstr>
  </property>
  <property fmtid="{D5CDD505-2E9C-101B-9397-08002B2CF9AE}" pid="3" name="ICV">
    <vt:lpwstr>A0E5F67468DD46809AB0853B2EAB2AE6</vt:lpwstr>
  </property>
</Properties>
</file>